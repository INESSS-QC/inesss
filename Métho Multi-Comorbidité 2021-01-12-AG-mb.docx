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E14C40" w14:textId="77777777" w:rsidR="00674CBF" w:rsidRPr="00526BD6" w:rsidRDefault="00674CBF" w:rsidP="00417388">
      <w:pPr>
        <w:pStyle w:val="Titre"/>
        <w:rPr>
          <w:rFonts w:cstheme="minorHAnsi"/>
        </w:rPr>
      </w:pPr>
      <w:r w:rsidRPr="00526BD6">
        <w:rPr>
          <w:rFonts w:cstheme="minorHAnsi"/>
        </w:rPr>
        <w:t>Protocole méthodologique -</w:t>
      </w:r>
    </w:p>
    <w:p w14:paraId="413717F4" w14:textId="77777777" w:rsidR="00674CBF" w:rsidRPr="00526BD6" w:rsidRDefault="00674CBF" w:rsidP="00417388">
      <w:pPr>
        <w:pStyle w:val="Titre"/>
        <w:rPr>
          <w:rFonts w:cstheme="minorHAnsi"/>
        </w:rPr>
      </w:pPr>
      <w:r w:rsidRPr="00526BD6">
        <w:rPr>
          <w:rFonts w:cstheme="minorHAnsi"/>
        </w:rPr>
        <w:t>Indicateur de comorbidité et multi-morbidités:</w:t>
      </w:r>
    </w:p>
    <w:p w14:paraId="799ECA46" w14:textId="77777777" w:rsidR="00674CBF" w:rsidRPr="00526BD6" w:rsidRDefault="00674CBF" w:rsidP="00417388">
      <w:pPr>
        <w:pStyle w:val="Titre"/>
        <w:rPr>
          <w:rFonts w:cstheme="minorHAnsi"/>
        </w:rPr>
      </w:pPr>
    </w:p>
    <w:p w14:paraId="5BC2C914" w14:textId="7928F733" w:rsidR="00674CBF" w:rsidRPr="00526BD6" w:rsidRDefault="00674CBF" w:rsidP="00417388">
      <w:pPr>
        <w:pStyle w:val="Titre"/>
        <w:rPr>
          <w:rFonts w:cstheme="minorHAnsi"/>
        </w:rPr>
      </w:pPr>
      <w:r w:rsidRPr="00526BD6">
        <w:rPr>
          <w:rFonts w:cstheme="minorHAnsi"/>
        </w:rPr>
        <w:t>Développement d’une application pour le calcul d’indicateurs de multi-</w:t>
      </w:r>
      <w:r w:rsidR="00417388" w:rsidRPr="00526BD6">
        <w:rPr>
          <w:rFonts w:cstheme="minorHAnsi"/>
        </w:rPr>
        <w:t xml:space="preserve"> et co-</w:t>
      </w:r>
      <w:r w:rsidRPr="00526BD6">
        <w:rPr>
          <w:rFonts w:cstheme="minorHAnsi"/>
        </w:rPr>
        <w:t>morbidités</w:t>
      </w:r>
    </w:p>
    <w:p w14:paraId="5AA8E299" w14:textId="77777777" w:rsidR="00521211" w:rsidRPr="00526BD6" w:rsidRDefault="00674CBF" w:rsidP="00417388">
      <w:pPr>
        <w:pStyle w:val="Titre"/>
        <w:rPr>
          <w:rFonts w:cstheme="minorHAnsi"/>
        </w:rPr>
      </w:pPr>
      <w:r w:rsidRPr="00526BD6">
        <w:rPr>
          <w:rFonts w:cstheme="minorHAnsi"/>
        </w:rPr>
        <w:t>2020-02-10</w:t>
      </w:r>
    </w:p>
    <w:p w14:paraId="0FF7844C" w14:textId="77777777" w:rsidR="00741964" w:rsidRPr="00741964" w:rsidRDefault="00741964" w:rsidP="00741964">
      <w:pPr>
        <w:pStyle w:val="Paragraphedeliste"/>
        <w:numPr>
          <w:ilvl w:val="0"/>
          <w:numId w:val="14"/>
        </w:numPr>
        <w:rPr>
          <w:rFonts w:cstheme="minorHAnsi"/>
          <w:color w:val="1F4E79" w:themeColor="accent1" w:themeShade="80"/>
          <w:sz w:val="36"/>
          <w:szCs w:val="36"/>
        </w:rPr>
      </w:pPr>
    </w:p>
    <w:p w14:paraId="62E43659" w14:textId="4E48EC1D" w:rsidR="00741964" w:rsidRDefault="00741964">
      <w:pPr>
        <w:rPr>
          <w:rFonts w:cstheme="minorHAnsi"/>
          <w:color w:val="1F4E79" w:themeColor="accent1" w:themeShade="80"/>
          <w:sz w:val="36"/>
          <w:szCs w:val="36"/>
        </w:rPr>
      </w:pPr>
      <w:r>
        <w:rPr>
          <w:rFonts w:cstheme="minorHAnsi"/>
          <w:color w:val="1F4E79" w:themeColor="accent1" w:themeShade="80"/>
          <w:sz w:val="36"/>
          <w:szCs w:val="36"/>
        </w:rPr>
        <w:br w:type="page"/>
      </w:r>
    </w:p>
    <w:p w14:paraId="777080BA" w14:textId="06758646" w:rsidR="00A05629" w:rsidRPr="009D7ACF" w:rsidRDefault="00A05629" w:rsidP="00A05629">
      <w:pPr>
        <w:rPr>
          <w:rFonts w:cstheme="minorHAnsi"/>
          <w:color w:val="1F4E79" w:themeColor="accent1" w:themeShade="80"/>
          <w:sz w:val="36"/>
          <w:szCs w:val="36"/>
        </w:rPr>
      </w:pPr>
      <w:r w:rsidRPr="00526BD6">
        <w:rPr>
          <w:rFonts w:cstheme="minorHAnsi"/>
          <w:b/>
        </w:rPr>
        <w:lastRenderedPageBreak/>
        <w:t>Membres de l’équipe projet</w:t>
      </w:r>
    </w:p>
    <w:p w14:paraId="3207640B" w14:textId="77777777" w:rsidR="00A05629" w:rsidRPr="00526BD6" w:rsidRDefault="00A05629" w:rsidP="00A05629">
      <w:pPr>
        <w:rPr>
          <w:rFonts w:cstheme="minorHAnsi"/>
          <w:b/>
        </w:rPr>
      </w:pPr>
    </w:p>
    <w:p w14:paraId="6095D93A" w14:textId="58AE6747" w:rsidR="00A05629" w:rsidRPr="00526BD6" w:rsidRDefault="00A05629" w:rsidP="00A05629">
      <w:pPr>
        <w:pStyle w:val="Copyrightcrdit"/>
        <w:rPr>
          <w:rFonts w:asciiTheme="minorHAnsi" w:hAnsiTheme="minorHAnsi" w:cstheme="minorHAnsi"/>
          <w:b/>
          <w:sz w:val="22"/>
          <w:szCs w:val="22"/>
        </w:rPr>
      </w:pPr>
      <w:r w:rsidRPr="00526BD6">
        <w:rPr>
          <w:rFonts w:asciiTheme="minorHAnsi" w:hAnsiTheme="minorHAnsi" w:cstheme="minorHAnsi"/>
          <w:b/>
          <w:sz w:val="22"/>
          <w:szCs w:val="22"/>
        </w:rPr>
        <w:t>Auteu</w:t>
      </w:r>
      <w:r w:rsidRPr="00526BD6">
        <w:rPr>
          <w:rFonts w:asciiTheme="minorHAnsi" w:hAnsiTheme="minorHAnsi" w:cstheme="minorHAnsi"/>
          <w:b/>
          <w:color w:val="000000" w:themeColor="text1"/>
          <w:sz w:val="22"/>
          <w:szCs w:val="22"/>
        </w:rPr>
        <w:t xml:space="preserve">r </w:t>
      </w:r>
    </w:p>
    <w:p w14:paraId="29D482E5" w14:textId="77777777" w:rsidR="00A05629" w:rsidRPr="00526BD6" w:rsidRDefault="00A05629" w:rsidP="00A05629">
      <w:pPr>
        <w:pStyle w:val="Copyrightcrdit"/>
        <w:rPr>
          <w:rFonts w:asciiTheme="minorHAnsi" w:hAnsiTheme="minorHAnsi" w:cstheme="minorHAnsi"/>
          <w:sz w:val="22"/>
        </w:rPr>
      </w:pPr>
      <w:r w:rsidRPr="00526BD6">
        <w:rPr>
          <w:rFonts w:asciiTheme="minorHAnsi" w:hAnsiTheme="minorHAnsi" w:cstheme="minorHAnsi"/>
          <w:sz w:val="22"/>
        </w:rPr>
        <w:t xml:space="preserve">Ahmed Ghachem, </w:t>
      </w:r>
      <w:proofErr w:type="spellStart"/>
      <w:r w:rsidRPr="00526BD6">
        <w:rPr>
          <w:rFonts w:asciiTheme="minorHAnsi" w:hAnsiTheme="minorHAnsi" w:cstheme="minorHAnsi"/>
          <w:sz w:val="22"/>
        </w:rPr>
        <w:t>Ph.D</w:t>
      </w:r>
      <w:proofErr w:type="spellEnd"/>
      <w:r w:rsidRPr="00526BD6">
        <w:rPr>
          <w:rFonts w:asciiTheme="minorHAnsi" w:hAnsiTheme="minorHAnsi" w:cstheme="minorHAnsi"/>
          <w:sz w:val="22"/>
        </w:rPr>
        <w:t>.</w:t>
      </w:r>
    </w:p>
    <w:p w14:paraId="55721D74" w14:textId="77777777" w:rsidR="00A05629" w:rsidRPr="00526BD6" w:rsidRDefault="00A05629" w:rsidP="00A05629">
      <w:pPr>
        <w:pStyle w:val="Copyrightcrdit"/>
        <w:rPr>
          <w:rFonts w:asciiTheme="minorHAnsi" w:hAnsiTheme="minorHAnsi" w:cstheme="minorHAnsi"/>
          <w:sz w:val="22"/>
          <w:szCs w:val="22"/>
        </w:rPr>
      </w:pPr>
    </w:p>
    <w:p w14:paraId="419CA42E" w14:textId="14AA0462" w:rsidR="00A05629" w:rsidRPr="00526BD6" w:rsidRDefault="00A05629" w:rsidP="00A05629">
      <w:pPr>
        <w:pStyle w:val="Copyrightcrdit"/>
        <w:rPr>
          <w:rFonts w:asciiTheme="minorHAnsi" w:hAnsiTheme="minorHAnsi" w:cstheme="minorHAnsi"/>
          <w:b/>
          <w:sz w:val="22"/>
          <w:szCs w:val="22"/>
        </w:rPr>
      </w:pPr>
      <w:r w:rsidRPr="00526BD6">
        <w:rPr>
          <w:rFonts w:asciiTheme="minorHAnsi" w:hAnsiTheme="minorHAnsi" w:cstheme="minorHAnsi"/>
          <w:b/>
          <w:sz w:val="22"/>
          <w:szCs w:val="22"/>
        </w:rPr>
        <w:t>Collaborateurs</w:t>
      </w:r>
    </w:p>
    <w:p w14:paraId="2C9130E0" w14:textId="42284947" w:rsidR="00A05629" w:rsidRPr="00526BD6" w:rsidRDefault="00A05629" w:rsidP="00A05629">
      <w:pPr>
        <w:pStyle w:val="Copyrightcrdit"/>
        <w:rPr>
          <w:rFonts w:asciiTheme="minorHAnsi" w:hAnsiTheme="minorHAnsi" w:cstheme="minorHAnsi"/>
          <w:bCs w:val="0"/>
          <w:sz w:val="22"/>
          <w:szCs w:val="22"/>
        </w:rPr>
      </w:pPr>
      <w:r w:rsidRPr="00526BD6">
        <w:rPr>
          <w:rFonts w:asciiTheme="minorHAnsi" w:hAnsiTheme="minorHAnsi" w:cstheme="minorHAnsi"/>
          <w:bCs w:val="0"/>
          <w:sz w:val="22"/>
          <w:szCs w:val="22"/>
        </w:rPr>
        <w:t>Mamadou Diop, M.sc.</w:t>
      </w:r>
    </w:p>
    <w:p w14:paraId="5D343F4C" w14:textId="77777777" w:rsidR="00A05629" w:rsidRPr="00526BD6" w:rsidRDefault="00A05629" w:rsidP="00A05629">
      <w:pPr>
        <w:pStyle w:val="Copyrightcrdit"/>
        <w:rPr>
          <w:rFonts w:asciiTheme="minorHAnsi" w:hAnsiTheme="minorHAnsi" w:cstheme="minorHAnsi"/>
          <w:b/>
          <w:sz w:val="22"/>
          <w:szCs w:val="22"/>
        </w:rPr>
      </w:pPr>
    </w:p>
    <w:p w14:paraId="15E0CCDA" w14:textId="590CDAD7" w:rsidR="00A05629" w:rsidRPr="00526BD6" w:rsidRDefault="00A05629" w:rsidP="00A05629">
      <w:pPr>
        <w:pStyle w:val="Copyrightcrdit"/>
        <w:rPr>
          <w:rFonts w:asciiTheme="minorHAnsi" w:hAnsiTheme="minorHAnsi" w:cstheme="minorHAnsi"/>
          <w:b/>
          <w:sz w:val="22"/>
          <w:szCs w:val="22"/>
        </w:rPr>
      </w:pPr>
      <w:r w:rsidRPr="00526BD6">
        <w:rPr>
          <w:rFonts w:asciiTheme="minorHAnsi" w:hAnsiTheme="minorHAnsi" w:cstheme="minorHAnsi"/>
          <w:b/>
          <w:sz w:val="22"/>
          <w:szCs w:val="22"/>
        </w:rPr>
        <w:t>Analyse et programmation</w:t>
      </w:r>
    </w:p>
    <w:p w14:paraId="0DE2F379" w14:textId="0BA0FA66" w:rsidR="00A05629" w:rsidRDefault="00C36162" w:rsidP="00C36162">
      <w:pPr>
        <w:pStyle w:val="Copyrightcrdit"/>
        <w:ind w:left="0"/>
        <w:rPr>
          <w:rFonts w:asciiTheme="minorHAnsi" w:hAnsiTheme="minorHAnsi" w:cstheme="minorHAnsi"/>
          <w:sz w:val="22"/>
        </w:rPr>
      </w:pPr>
      <w:r>
        <w:rPr>
          <w:rFonts w:asciiTheme="minorHAnsi" w:hAnsiTheme="minorHAnsi" w:cstheme="minorHAnsi"/>
          <w:sz w:val="22"/>
          <w:szCs w:val="22"/>
        </w:rPr>
        <w:tab/>
      </w:r>
      <w:r w:rsidRPr="00526BD6">
        <w:rPr>
          <w:rFonts w:asciiTheme="minorHAnsi" w:hAnsiTheme="minorHAnsi" w:cstheme="minorHAnsi"/>
          <w:sz w:val="22"/>
        </w:rPr>
        <w:t xml:space="preserve">Ahmed Ghachem, </w:t>
      </w:r>
      <w:proofErr w:type="spellStart"/>
      <w:r w:rsidRPr="00526BD6">
        <w:rPr>
          <w:rFonts w:asciiTheme="minorHAnsi" w:hAnsiTheme="minorHAnsi" w:cstheme="minorHAnsi"/>
          <w:sz w:val="22"/>
        </w:rPr>
        <w:t>Ph.D</w:t>
      </w:r>
      <w:proofErr w:type="spellEnd"/>
    </w:p>
    <w:p w14:paraId="39B2BF3F" w14:textId="050EBBF7" w:rsidR="00C36162" w:rsidRPr="00526BD6" w:rsidRDefault="00C36162" w:rsidP="00C36162">
      <w:pPr>
        <w:pStyle w:val="Copyrightcrdit"/>
        <w:ind w:left="0"/>
        <w:rPr>
          <w:rFonts w:asciiTheme="minorHAnsi" w:hAnsiTheme="minorHAnsi" w:cstheme="minorHAnsi"/>
          <w:sz w:val="22"/>
        </w:rPr>
      </w:pPr>
      <w:r>
        <w:rPr>
          <w:rFonts w:asciiTheme="minorHAnsi" w:hAnsiTheme="minorHAnsi" w:cstheme="minorHAnsi"/>
          <w:sz w:val="22"/>
        </w:rPr>
        <w:tab/>
        <w:t>Guillaume Boucher</w:t>
      </w:r>
    </w:p>
    <w:p w14:paraId="56A311F1" w14:textId="77777777" w:rsidR="00A05629" w:rsidRPr="00526BD6" w:rsidRDefault="00A05629" w:rsidP="00A05629">
      <w:pPr>
        <w:pStyle w:val="Copyrightcrdit"/>
        <w:rPr>
          <w:rFonts w:asciiTheme="minorHAnsi" w:hAnsiTheme="minorHAnsi" w:cstheme="minorHAnsi"/>
          <w:b/>
          <w:sz w:val="22"/>
          <w:szCs w:val="22"/>
        </w:rPr>
      </w:pPr>
    </w:p>
    <w:p w14:paraId="4B54A561" w14:textId="77777777" w:rsidR="00A05629" w:rsidRPr="00526BD6" w:rsidRDefault="00A05629" w:rsidP="00A05629">
      <w:pPr>
        <w:pStyle w:val="Copyrightcrdit"/>
        <w:rPr>
          <w:rFonts w:asciiTheme="minorHAnsi" w:hAnsiTheme="minorHAnsi" w:cstheme="minorHAnsi"/>
          <w:sz w:val="22"/>
          <w:szCs w:val="22"/>
        </w:rPr>
      </w:pPr>
    </w:p>
    <w:p w14:paraId="095966AA" w14:textId="77777777" w:rsidR="00A05629" w:rsidRPr="00526BD6" w:rsidRDefault="00A05629" w:rsidP="00A05629">
      <w:pPr>
        <w:pStyle w:val="Copyrightcrdit"/>
        <w:rPr>
          <w:rFonts w:asciiTheme="minorHAnsi" w:hAnsiTheme="minorHAnsi" w:cstheme="minorHAnsi"/>
          <w:b/>
          <w:sz w:val="22"/>
          <w:szCs w:val="22"/>
        </w:rPr>
      </w:pPr>
      <w:r w:rsidRPr="00526BD6">
        <w:rPr>
          <w:rFonts w:asciiTheme="minorHAnsi" w:hAnsiTheme="minorHAnsi" w:cstheme="minorHAnsi"/>
          <w:b/>
          <w:sz w:val="22"/>
          <w:szCs w:val="22"/>
        </w:rPr>
        <w:t>Révision scientifique</w:t>
      </w:r>
    </w:p>
    <w:p w14:paraId="45C434DD" w14:textId="77777777" w:rsidR="00A05629" w:rsidRPr="00526BD6" w:rsidRDefault="00A05629" w:rsidP="00A05629">
      <w:pPr>
        <w:pStyle w:val="Copyrightcrdit"/>
        <w:rPr>
          <w:rFonts w:asciiTheme="minorHAnsi" w:hAnsiTheme="minorHAnsi" w:cstheme="minorHAnsi"/>
          <w:sz w:val="22"/>
          <w:szCs w:val="22"/>
        </w:rPr>
      </w:pPr>
      <w:proofErr w:type="spellStart"/>
      <w:r w:rsidRPr="00526BD6">
        <w:rPr>
          <w:rFonts w:asciiTheme="minorHAnsi" w:hAnsiTheme="minorHAnsi" w:cstheme="minorHAnsi"/>
          <w:sz w:val="22"/>
          <w:szCs w:val="22"/>
        </w:rPr>
        <w:t>xxxxxxxxxxxxx</w:t>
      </w:r>
      <w:proofErr w:type="spellEnd"/>
    </w:p>
    <w:p w14:paraId="132CE977" w14:textId="77777777" w:rsidR="00A05629" w:rsidRDefault="00A05629" w:rsidP="00A05629">
      <w:pPr>
        <w:pStyle w:val="Copyrightcrdit"/>
        <w:rPr>
          <w:rFonts w:asciiTheme="minorHAnsi" w:hAnsiTheme="minorHAnsi" w:cstheme="minorHAnsi"/>
          <w:sz w:val="22"/>
          <w:szCs w:val="22"/>
        </w:rPr>
      </w:pPr>
    </w:p>
    <w:p w14:paraId="54C4B3A5" w14:textId="6009B304" w:rsidR="0080137E" w:rsidRPr="0080137E" w:rsidRDefault="0080137E" w:rsidP="00A05629">
      <w:pPr>
        <w:pStyle w:val="Copyrightcrdit"/>
        <w:rPr>
          <w:rFonts w:asciiTheme="minorHAnsi" w:hAnsiTheme="minorHAnsi" w:cstheme="minorHAnsi"/>
          <w:b/>
          <w:sz w:val="22"/>
          <w:szCs w:val="22"/>
        </w:rPr>
      </w:pPr>
      <w:r w:rsidRPr="0080137E">
        <w:rPr>
          <w:rFonts w:asciiTheme="minorHAnsi" w:hAnsiTheme="minorHAnsi" w:cstheme="minorHAnsi"/>
          <w:b/>
          <w:sz w:val="22"/>
          <w:szCs w:val="22"/>
        </w:rPr>
        <w:t>Directeur du BDCA</w:t>
      </w:r>
    </w:p>
    <w:p w14:paraId="192CA02E" w14:textId="36CAFA05" w:rsidR="0080137E" w:rsidRPr="0080137E" w:rsidRDefault="0080137E" w:rsidP="0080137E">
      <w:pPr>
        <w:pStyle w:val="Copyrightcrdit"/>
        <w:rPr>
          <w:rFonts w:asciiTheme="minorHAnsi" w:hAnsiTheme="minorHAnsi" w:cstheme="minorHAnsi"/>
          <w:bCs w:val="0"/>
          <w:sz w:val="22"/>
          <w:szCs w:val="22"/>
        </w:rPr>
      </w:pPr>
      <w:r w:rsidRPr="00526BD6">
        <w:rPr>
          <w:rFonts w:asciiTheme="minorHAnsi" w:hAnsiTheme="minorHAnsi" w:cstheme="minorHAnsi"/>
          <w:bCs w:val="0"/>
          <w:sz w:val="22"/>
          <w:szCs w:val="22"/>
        </w:rPr>
        <w:t>Mike</w:t>
      </w:r>
      <w:r>
        <w:rPr>
          <w:rFonts w:asciiTheme="minorHAnsi" w:hAnsiTheme="minorHAnsi" w:cstheme="minorHAnsi"/>
          <w:bCs w:val="0"/>
          <w:sz w:val="22"/>
          <w:szCs w:val="22"/>
        </w:rPr>
        <w:t xml:space="preserve"> </w:t>
      </w:r>
      <w:proofErr w:type="spellStart"/>
      <w:r>
        <w:rPr>
          <w:rFonts w:asciiTheme="minorHAnsi" w:hAnsiTheme="minorHAnsi" w:cstheme="minorHAnsi"/>
          <w:bCs w:val="0"/>
          <w:sz w:val="22"/>
          <w:szCs w:val="22"/>
        </w:rPr>
        <w:t>Benigeri</w:t>
      </w:r>
      <w:proofErr w:type="spellEnd"/>
      <w:r w:rsidRPr="00526BD6">
        <w:rPr>
          <w:rFonts w:asciiTheme="minorHAnsi" w:hAnsiTheme="minorHAnsi" w:cstheme="minorHAnsi"/>
          <w:bCs w:val="0"/>
          <w:sz w:val="22"/>
          <w:szCs w:val="22"/>
        </w:rPr>
        <w:t xml:space="preserve">, </w:t>
      </w:r>
      <w:proofErr w:type="spellStart"/>
      <w:r w:rsidRPr="00526BD6">
        <w:rPr>
          <w:rFonts w:asciiTheme="minorHAnsi" w:hAnsiTheme="minorHAnsi" w:cstheme="minorHAnsi"/>
          <w:bCs w:val="0"/>
          <w:sz w:val="22"/>
          <w:szCs w:val="22"/>
        </w:rPr>
        <w:t>Ph.D</w:t>
      </w:r>
      <w:proofErr w:type="spellEnd"/>
      <w:r w:rsidRPr="00526BD6">
        <w:rPr>
          <w:rFonts w:asciiTheme="minorHAnsi" w:hAnsiTheme="minorHAnsi" w:cstheme="minorHAnsi"/>
          <w:bCs w:val="0"/>
          <w:sz w:val="22"/>
          <w:szCs w:val="22"/>
        </w:rPr>
        <w:t>.</w:t>
      </w:r>
    </w:p>
    <w:p w14:paraId="1D96ABFA" w14:textId="77777777" w:rsidR="003B5015" w:rsidRPr="00526BD6" w:rsidRDefault="003B5015" w:rsidP="00521211">
      <w:pPr>
        <w:rPr>
          <w:rFonts w:cstheme="minorHAnsi"/>
        </w:rPr>
      </w:pPr>
    </w:p>
    <w:p w14:paraId="3EA4AEE9" w14:textId="77777777" w:rsidR="00521211" w:rsidRPr="00526BD6" w:rsidRDefault="00521211" w:rsidP="00521211">
      <w:pPr>
        <w:rPr>
          <w:rFonts w:cstheme="minorHAnsi"/>
        </w:rPr>
      </w:pPr>
      <w:r w:rsidRPr="00526BD6">
        <w:rPr>
          <w:rFonts w:cstheme="minorHAnsi"/>
        </w:rPr>
        <w:t>La reproduction totale ou partielle de ce document est autorisée à condition que la source soit mentionnée.</w:t>
      </w:r>
    </w:p>
    <w:p w14:paraId="4ED6EDE5" w14:textId="77777777" w:rsidR="00521211" w:rsidRPr="00526BD6" w:rsidRDefault="00521211" w:rsidP="00521211">
      <w:pPr>
        <w:rPr>
          <w:rFonts w:cstheme="minorHAnsi"/>
        </w:rPr>
      </w:pPr>
      <w:r w:rsidRPr="00526BD6">
        <w:rPr>
          <w:rFonts w:cstheme="minorHAnsi"/>
        </w:rPr>
        <w:t xml:space="preserve">Pour citer ce document : </w:t>
      </w:r>
    </w:p>
    <w:p w14:paraId="26714E73" w14:textId="60E23714" w:rsidR="00521211" w:rsidRPr="00526BD6" w:rsidRDefault="00521211" w:rsidP="00A05629">
      <w:pPr>
        <w:pStyle w:val="Copyrightcrdit"/>
        <w:rPr>
          <w:rFonts w:asciiTheme="minorHAnsi" w:hAnsiTheme="minorHAnsi" w:cstheme="minorHAnsi"/>
          <w:bCs w:val="0"/>
          <w:sz w:val="22"/>
          <w:szCs w:val="22"/>
        </w:rPr>
      </w:pPr>
      <w:r w:rsidRPr="00526BD6">
        <w:rPr>
          <w:rFonts w:asciiTheme="minorHAnsi" w:hAnsiTheme="minorHAnsi" w:cstheme="minorHAnsi"/>
          <w:bCs w:val="0"/>
          <w:sz w:val="22"/>
          <w:szCs w:val="22"/>
        </w:rPr>
        <w:t>Institut national d’excellence en santé et en services sociaux (INESSS). Protocole méthodologique de développement d’une application pour le calcul d’indicateurs de multi-</w:t>
      </w:r>
      <w:r w:rsidR="00A05629" w:rsidRPr="00526BD6">
        <w:rPr>
          <w:rFonts w:asciiTheme="minorHAnsi" w:hAnsiTheme="minorHAnsi" w:cstheme="minorHAnsi"/>
          <w:bCs w:val="0"/>
          <w:sz w:val="22"/>
          <w:szCs w:val="22"/>
        </w:rPr>
        <w:t xml:space="preserve"> et </w:t>
      </w:r>
      <w:proofErr w:type="spellStart"/>
      <w:r w:rsidR="00A05629" w:rsidRPr="00526BD6">
        <w:rPr>
          <w:rFonts w:asciiTheme="minorHAnsi" w:hAnsiTheme="minorHAnsi" w:cstheme="minorHAnsi"/>
          <w:bCs w:val="0"/>
          <w:sz w:val="22"/>
          <w:szCs w:val="22"/>
        </w:rPr>
        <w:t>co-</w:t>
      </w:r>
      <w:r w:rsidRPr="00526BD6">
        <w:rPr>
          <w:rFonts w:asciiTheme="minorHAnsi" w:hAnsiTheme="minorHAnsi" w:cstheme="minorHAnsi"/>
          <w:bCs w:val="0"/>
          <w:sz w:val="22"/>
          <w:szCs w:val="22"/>
        </w:rPr>
        <w:t>morbidités</w:t>
      </w:r>
      <w:proofErr w:type="spellEnd"/>
      <w:r w:rsidR="00A05629" w:rsidRPr="00526BD6">
        <w:rPr>
          <w:rFonts w:asciiTheme="minorHAnsi" w:hAnsiTheme="minorHAnsi" w:cstheme="minorHAnsi"/>
          <w:bCs w:val="0"/>
          <w:sz w:val="22"/>
          <w:szCs w:val="22"/>
        </w:rPr>
        <w:t xml:space="preserve">. Ver 01.00 rédigé </w:t>
      </w:r>
      <w:r w:rsidRPr="00526BD6">
        <w:rPr>
          <w:rFonts w:asciiTheme="minorHAnsi" w:hAnsiTheme="minorHAnsi" w:cstheme="minorHAnsi"/>
          <w:bCs w:val="0"/>
          <w:sz w:val="22"/>
          <w:szCs w:val="22"/>
        </w:rPr>
        <w:t xml:space="preserve">par Ghachem A, ... Québec, </w:t>
      </w:r>
      <w:proofErr w:type="spellStart"/>
      <w:r w:rsidR="00A05629" w:rsidRPr="00526BD6">
        <w:rPr>
          <w:rFonts w:asciiTheme="minorHAnsi" w:hAnsiTheme="minorHAnsi" w:cstheme="minorHAnsi"/>
          <w:bCs w:val="0"/>
          <w:sz w:val="22"/>
          <w:szCs w:val="22"/>
        </w:rPr>
        <w:t>Qc</w:t>
      </w:r>
      <w:proofErr w:type="spellEnd"/>
      <w:r w:rsidRPr="00526BD6">
        <w:rPr>
          <w:rFonts w:asciiTheme="minorHAnsi" w:hAnsiTheme="minorHAnsi" w:cstheme="minorHAnsi"/>
          <w:bCs w:val="0"/>
          <w:sz w:val="22"/>
          <w:szCs w:val="22"/>
        </w:rPr>
        <w:t xml:space="preserve"> : INESSS; </w:t>
      </w:r>
      <w:r w:rsidR="00C147E6" w:rsidRPr="00526BD6">
        <w:rPr>
          <w:rFonts w:asciiTheme="minorHAnsi" w:hAnsiTheme="minorHAnsi" w:cstheme="minorHAnsi"/>
          <w:bCs w:val="0"/>
          <w:sz w:val="22"/>
          <w:szCs w:val="22"/>
        </w:rPr>
        <w:t>2020</w:t>
      </w:r>
      <w:r w:rsidRPr="00526BD6">
        <w:rPr>
          <w:rFonts w:asciiTheme="minorHAnsi" w:hAnsiTheme="minorHAnsi" w:cstheme="minorHAnsi"/>
          <w:bCs w:val="0"/>
          <w:sz w:val="22"/>
          <w:szCs w:val="22"/>
        </w:rPr>
        <w:t xml:space="preserve">. </w:t>
      </w:r>
    </w:p>
    <w:p w14:paraId="63DB469A" w14:textId="77777777" w:rsidR="00521211" w:rsidRPr="00526BD6" w:rsidRDefault="00521211" w:rsidP="00A05629">
      <w:pPr>
        <w:pStyle w:val="Pieddepage"/>
        <w:tabs>
          <w:tab w:val="clear" w:pos="4320"/>
          <w:tab w:val="clear" w:pos="8640"/>
          <w:tab w:val="center" w:pos="4962"/>
          <w:tab w:val="right" w:pos="9923"/>
        </w:tabs>
        <w:spacing w:line="192" w:lineRule="auto"/>
        <w:jc w:val="right"/>
        <w:rPr>
          <w:rFonts w:cstheme="minorHAnsi"/>
          <w:sz w:val="18"/>
          <w:szCs w:val="18"/>
        </w:rPr>
      </w:pPr>
      <w:r w:rsidRPr="00526BD6">
        <w:rPr>
          <w:rFonts w:cstheme="minorHAnsi"/>
          <w:sz w:val="18"/>
          <w:szCs w:val="18"/>
        </w:rPr>
        <w:br w:type="page"/>
      </w:r>
    </w:p>
    <w:sdt>
      <w:sdtPr>
        <w:rPr>
          <w:rFonts w:asciiTheme="minorHAnsi" w:eastAsiaTheme="minorHAnsi" w:hAnsiTheme="minorHAnsi" w:cstheme="minorHAnsi"/>
          <w:color w:val="auto"/>
          <w:sz w:val="22"/>
          <w:szCs w:val="22"/>
          <w:lang w:val="fr-FR" w:eastAsia="en-US"/>
        </w:rPr>
        <w:id w:val="1725566678"/>
        <w:docPartObj>
          <w:docPartGallery w:val="Table of Contents"/>
          <w:docPartUnique/>
        </w:docPartObj>
      </w:sdtPr>
      <w:sdtEndPr>
        <w:rPr>
          <w:b/>
          <w:bCs/>
        </w:rPr>
      </w:sdtEndPr>
      <w:sdtContent>
        <w:p w14:paraId="07421661" w14:textId="7847DFDE" w:rsidR="008D6D0F" w:rsidRPr="00526BD6" w:rsidRDefault="008D6D0F">
          <w:pPr>
            <w:pStyle w:val="En-ttedetabledesmatires"/>
            <w:rPr>
              <w:rFonts w:asciiTheme="minorHAnsi" w:hAnsiTheme="minorHAnsi" w:cstheme="minorHAnsi"/>
            </w:rPr>
          </w:pPr>
          <w:r w:rsidRPr="00526BD6">
            <w:rPr>
              <w:rFonts w:asciiTheme="minorHAnsi" w:hAnsiTheme="minorHAnsi" w:cstheme="minorHAnsi"/>
              <w:lang w:val="fr-FR"/>
            </w:rPr>
            <w:t>Table des matières</w:t>
          </w:r>
        </w:p>
        <w:p w14:paraId="430C22FD" w14:textId="025D0D9B" w:rsidR="008D6D0F" w:rsidRPr="00526BD6" w:rsidRDefault="008D6D0F">
          <w:pPr>
            <w:pStyle w:val="TM2"/>
            <w:tabs>
              <w:tab w:val="left" w:pos="660"/>
              <w:tab w:val="right" w:leader="dot" w:pos="8630"/>
            </w:tabs>
            <w:rPr>
              <w:rFonts w:eastAsiaTheme="minorEastAsia" w:cstheme="minorHAnsi"/>
              <w:noProof/>
              <w:lang w:eastAsia="fr-CA"/>
            </w:rPr>
          </w:pPr>
          <w:r w:rsidRPr="00526BD6">
            <w:rPr>
              <w:rFonts w:cstheme="minorHAnsi"/>
              <w:b/>
              <w:bCs/>
              <w:lang w:val="fr-FR"/>
            </w:rPr>
            <w:fldChar w:fldCharType="begin"/>
          </w:r>
          <w:r w:rsidRPr="00526BD6">
            <w:rPr>
              <w:rFonts w:cstheme="minorHAnsi"/>
              <w:b/>
              <w:bCs/>
              <w:lang w:val="fr-FR"/>
            </w:rPr>
            <w:instrText xml:space="preserve"> TOC \o "1-3" \h \z \u </w:instrText>
          </w:r>
          <w:r w:rsidRPr="00526BD6">
            <w:rPr>
              <w:rFonts w:cstheme="minorHAnsi"/>
              <w:b/>
              <w:bCs/>
              <w:lang w:val="fr-FR"/>
            </w:rPr>
            <w:fldChar w:fldCharType="separate"/>
          </w:r>
          <w:hyperlink w:anchor="_Toc32242254" w:history="1">
            <w:r w:rsidRPr="00526BD6">
              <w:rPr>
                <w:rStyle w:val="Lienhypertexte"/>
                <w:rFonts w:cstheme="minorHAnsi"/>
                <w:noProof/>
              </w:rPr>
              <w:t>1.</w:t>
            </w:r>
            <w:r w:rsidRPr="00526BD6">
              <w:rPr>
                <w:rFonts w:eastAsiaTheme="minorEastAsia" w:cstheme="minorHAnsi"/>
                <w:noProof/>
                <w:lang w:eastAsia="fr-CA"/>
              </w:rPr>
              <w:tab/>
            </w:r>
            <w:r w:rsidRPr="00526BD6">
              <w:rPr>
                <w:rStyle w:val="Lienhypertexte"/>
                <w:rFonts w:cstheme="minorHAnsi"/>
                <w:noProof/>
              </w:rPr>
              <w:t>Contexte scientifique</w:t>
            </w:r>
            <w:r w:rsidRPr="00526BD6">
              <w:rPr>
                <w:rFonts w:cstheme="minorHAnsi"/>
                <w:noProof/>
                <w:webHidden/>
              </w:rPr>
              <w:tab/>
            </w:r>
            <w:r w:rsidRPr="00526BD6">
              <w:rPr>
                <w:rFonts w:cstheme="minorHAnsi"/>
                <w:noProof/>
                <w:webHidden/>
              </w:rPr>
              <w:fldChar w:fldCharType="begin"/>
            </w:r>
            <w:r w:rsidRPr="00526BD6">
              <w:rPr>
                <w:rFonts w:cstheme="minorHAnsi"/>
                <w:noProof/>
                <w:webHidden/>
              </w:rPr>
              <w:instrText xml:space="preserve"> PAGEREF _Toc32242254 \h </w:instrText>
            </w:r>
            <w:r w:rsidRPr="00526BD6">
              <w:rPr>
                <w:rFonts w:cstheme="minorHAnsi"/>
                <w:noProof/>
                <w:webHidden/>
              </w:rPr>
            </w:r>
            <w:r w:rsidRPr="00526BD6">
              <w:rPr>
                <w:rFonts w:cstheme="minorHAnsi"/>
                <w:noProof/>
                <w:webHidden/>
              </w:rPr>
              <w:fldChar w:fldCharType="separate"/>
            </w:r>
            <w:r w:rsidR="00526BD6">
              <w:rPr>
                <w:rFonts w:cstheme="minorHAnsi"/>
                <w:noProof/>
                <w:webHidden/>
              </w:rPr>
              <w:t>4</w:t>
            </w:r>
            <w:r w:rsidRPr="00526BD6">
              <w:rPr>
                <w:rFonts w:cstheme="minorHAnsi"/>
                <w:noProof/>
                <w:webHidden/>
              </w:rPr>
              <w:fldChar w:fldCharType="end"/>
            </w:r>
          </w:hyperlink>
        </w:p>
        <w:p w14:paraId="43A71056" w14:textId="15672D09" w:rsidR="008D6D0F" w:rsidRPr="00526BD6" w:rsidRDefault="00BF6414">
          <w:pPr>
            <w:pStyle w:val="TM2"/>
            <w:tabs>
              <w:tab w:val="left" w:pos="660"/>
              <w:tab w:val="right" w:leader="dot" w:pos="8630"/>
            </w:tabs>
            <w:rPr>
              <w:rFonts w:eastAsiaTheme="minorEastAsia" w:cstheme="minorHAnsi"/>
              <w:noProof/>
              <w:lang w:eastAsia="fr-CA"/>
            </w:rPr>
          </w:pPr>
          <w:hyperlink w:anchor="_Toc32242255" w:history="1">
            <w:r w:rsidR="008D6D0F" w:rsidRPr="00526BD6">
              <w:rPr>
                <w:rStyle w:val="Lienhypertexte"/>
                <w:rFonts w:cstheme="minorHAnsi"/>
                <w:noProof/>
              </w:rPr>
              <w:t>2.</w:t>
            </w:r>
            <w:r w:rsidR="008D6D0F" w:rsidRPr="00526BD6">
              <w:rPr>
                <w:rFonts w:eastAsiaTheme="minorEastAsia" w:cstheme="minorHAnsi"/>
                <w:noProof/>
                <w:lang w:eastAsia="fr-CA"/>
              </w:rPr>
              <w:tab/>
            </w:r>
            <w:r w:rsidR="008D6D0F" w:rsidRPr="00526BD6">
              <w:rPr>
                <w:rStyle w:val="Lienhypertexte"/>
                <w:rFonts w:cstheme="minorHAnsi"/>
                <w:noProof/>
              </w:rPr>
              <w:t>Objectifs</w:t>
            </w:r>
            <w:r w:rsidR="008D6D0F" w:rsidRPr="00526BD6">
              <w:rPr>
                <w:rFonts w:cstheme="minorHAnsi"/>
                <w:noProof/>
                <w:webHidden/>
              </w:rPr>
              <w:tab/>
            </w:r>
            <w:r w:rsidR="008D6D0F" w:rsidRPr="00526BD6">
              <w:rPr>
                <w:rFonts w:cstheme="minorHAnsi"/>
                <w:noProof/>
                <w:webHidden/>
              </w:rPr>
              <w:fldChar w:fldCharType="begin"/>
            </w:r>
            <w:r w:rsidR="008D6D0F" w:rsidRPr="00526BD6">
              <w:rPr>
                <w:rFonts w:cstheme="minorHAnsi"/>
                <w:noProof/>
                <w:webHidden/>
              </w:rPr>
              <w:instrText xml:space="preserve"> PAGEREF _Toc32242255 \h </w:instrText>
            </w:r>
            <w:r w:rsidR="008D6D0F" w:rsidRPr="00526BD6">
              <w:rPr>
                <w:rFonts w:cstheme="minorHAnsi"/>
                <w:noProof/>
                <w:webHidden/>
              </w:rPr>
            </w:r>
            <w:r w:rsidR="008D6D0F" w:rsidRPr="00526BD6">
              <w:rPr>
                <w:rFonts w:cstheme="minorHAnsi"/>
                <w:noProof/>
                <w:webHidden/>
              </w:rPr>
              <w:fldChar w:fldCharType="separate"/>
            </w:r>
            <w:r w:rsidR="00526BD6">
              <w:rPr>
                <w:rFonts w:cstheme="minorHAnsi"/>
                <w:noProof/>
                <w:webHidden/>
              </w:rPr>
              <w:t>5</w:t>
            </w:r>
            <w:r w:rsidR="008D6D0F" w:rsidRPr="00526BD6">
              <w:rPr>
                <w:rFonts w:cstheme="minorHAnsi"/>
                <w:noProof/>
                <w:webHidden/>
              </w:rPr>
              <w:fldChar w:fldCharType="end"/>
            </w:r>
          </w:hyperlink>
        </w:p>
        <w:p w14:paraId="7B2A9791" w14:textId="13B71182" w:rsidR="008D6D0F" w:rsidRPr="00526BD6" w:rsidRDefault="00BF6414">
          <w:pPr>
            <w:pStyle w:val="TM3"/>
            <w:tabs>
              <w:tab w:val="left" w:pos="1100"/>
              <w:tab w:val="right" w:leader="dot" w:pos="8630"/>
            </w:tabs>
            <w:rPr>
              <w:rFonts w:eastAsiaTheme="minorEastAsia" w:cstheme="minorHAnsi"/>
              <w:noProof/>
              <w:lang w:eastAsia="fr-CA"/>
            </w:rPr>
          </w:pPr>
          <w:hyperlink w:anchor="_Toc32242256" w:history="1">
            <w:r w:rsidR="008D6D0F" w:rsidRPr="00526BD6">
              <w:rPr>
                <w:rStyle w:val="Lienhypertexte"/>
                <w:rFonts w:cstheme="minorHAnsi"/>
                <w:noProof/>
                <w:lang w:eastAsia="fr-CA"/>
              </w:rPr>
              <w:t>2.1.</w:t>
            </w:r>
            <w:r w:rsidR="008D6D0F" w:rsidRPr="00526BD6">
              <w:rPr>
                <w:rFonts w:eastAsiaTheme="minorEastAsia" w:cstheme="minorHAnsi"/>
                <w:noProof/>
                <w:lang w:eastAsia="fr-CA"/>
              </w:rPr>
              <w:tab/>
            </w:r>
            <w:r w:rsidR="008D6D0F" w:rsidRPr="00526BD6">
              <w:rPr>
                <w:rStyle w:val="Lienhypertexte"/>
                <w:rFonts w:cstheme="minorHAnsi"/>
                <w:noProof/>
                <w:lang w:eastAsia="fr-CA"/>
              </w:rPr>
              <w:t>Objectif principal</w:t>
            </w:r>
            <w:r w:rsidR="008D6D0F" w:rsidRPr="00526BD6">
              <w:rPr>
                <w:rFonts w:cstheme="minorHAnsi"/>
                <w:noProof/>
                <w:webHidden/>
              </w:rPr>
              <w:tab/>
            </w:r>
            <w:r w:rsidR="008D6D0F" w:rsidRPr="00526BD6">
              <w:rPr>
                <w:rFonts w:cstheme="minorHAnsi"/>
                <w:noProof/>
                <w:webHidden/>
              </w:rPr>
              <w:fldChar w:fldCharType="begin"/>
            </w:r>
            <w:r w:rsidR="008D6D0F" w:rsidRPr="00526BD6">
              <w:rPr>
                <w:rFonts w:cstheme="minorHAnsi"/>
                <w:noProof/>
                <w:webHidden/>
              </w:rPr>
              <w:instrText xml:space="preserve"> PAGEREF _Toc32242256 \h </w:instrText>
            </w:r>
            <w:r w:rsidR="008D6D0F" w:rsidRPr="00526BD6">
              <w:rPr>
                <w:rFonts w:cstheme="minorHAnsi"/>
                <w:noProof/>
                <w:webHidden/>
              </w:rPr>
            </w:r>
            <w:r w:rsidR="008D6D0F" w:rsidRPr="00526BD6">
              <w:rPr>
                <w:rFonts w:cstheme="minorHAnsi"/>
                <w:noProof/>
                <w:webHidden/>
              </w:rPr>
              <w:fldChar w:fldCharType="separate"/>
            </w:r>
            <w:r w:rsidR="00526BD6">
              <w:rPr>
                <w:rFonts w:cstheme="minorHAnsi"/>
                <w:noProof/>
                <w:webHidden/>
              </w:rPr>
              <w:t>5</w:t>
            </w:r>
            <w:r w:rsidR="008D6D0F" w:rsidRPr="00526BD6">
              <w:rPr>
                <w:rFonts w:cstheme="minorHAnsi"/>
                <w:noProof/>
                <w:webHidden/>
              </w:rPr>
              <w:fldChar w:fldCharType="end"/>
            </w:r>
          </w:hyperlink>
        </w:p>
        <w:p w14:paraId="2C059E32" w14:textId="0F548A4A" w:rsidR="008D6D0F" w:rsidRPr="00526BD6" w:rsidRDefault="00BF6414">
          <w:pPr>
            <w:pStyle w:val="TM3"/>
            <w:tabs>
              <w:tab w:val="left" w:pos="1100"/>
              <w:tab w:val="right" w:leader="dot" w:pos="8630"/>
            </w:tabs>
            <w:rPr>
              <w:rFonts w:eastAsiaTheme="minorEastAsia" w:cstheme="minorHAnsi"/>
              <w:noProof/>
              <w:lang w:eastAsia="fr-CA"/>
            </w:rPr>
          </w:pPr>
          <w:hyperlink w:anchor="_Toc32242257" w:history="1">
            <w:r w:rsidR="008D6D0F" w:rsidRPr="00526BD6">
              <w:rPr>
                <w:rStyle w:val="Lienhypertexte"/>
                <w:rFonts w:cstheme="minorHAnsi"/>
                <w:noProof/>
                <w:lang w:eastAsia="fr-CA"/>
              </w:rPr>
              <w:t>2.2.</w:t>
            </w:r>
            <w:r w:rsidR="008D6D0F" w:rsidRPr="00526BD6">
              <w:rPr>
                <w:rFonts w:eastAsiaTheme="minorEastAsia" w:cstheme="minorHAnsi"/>
                <w:noProof/>
                <w:lang w:eastAsia="fr-CA"/>
              </w:rPr>
              <w:tab/>
            </w:r>
            <w:r w:rsidR="008D6D0F" w:rsidRPr="00526BD6">
              <w:rPr>
                <w:rStyle w:val="Lienhypertexte"/>
                <w:rFonts w:cstheme="minorHAnsi"/>
                <w:noProof/>
                <w:lang w:eastAsia="fr-CA"/>
              </w:rPr>
              <w:t>Objectifs spécifiques</w:t>
            </w:r>
            <w:r w:rsidR="008D6D0F" w:rsidRPr="00526BD6">
              <w:rPr>
                <w:rFonts w:cstheme="minorHAnsi"/>
                <w:noProof/>
                <w:webHidden/>
              </w:rPr>
              <w:tab/>
            </w:r>
            <w:r w:rsidR="008D6D0F" w:rsidRPr="00526BD6">
              <w:rPr>
                <w:rFonts w:cstheme="minorHAnsi"/>
                <w:noProof/>
                <w:webHidden/>
              </w:rPr>
              <w:fldChar w:fldCharType="begin"/>
            </w:r>
            <w:r w:rsidR="008D6D0F" w:rsidRPr="00526BD6">
              <w:rPr>
                <w:rFonts w:cstheme="minorHAnsi"/>
                <w:noProof/>
                <w:webHidden/>
              </w:rPr>
              <w:instrText xml:space="preserve"> PAGEREF _Toc32242257 \h </w:instrText>
            </w:r>
            <w:r w:rsidR="008D6D0F" w:rsidRPr="00526BD6">
              <w:rPr>
                <w:rFonts w:cstheme="minorHAnsi"/>
                <w:noProof/>
                <w:webHidden/>
              </w:rPr>
            </w:r>
            <w:r w:rsidR="008D6D0F" w:rsidRPr="00526BD6">
              <w:rPr>
                <w:rFonts w:cstheme="minorHAnsi"/>
                <w:noProof/>
                <w:webHidden/>
              </w:rPr>
              <w:fldChar w:fldCharType="separate"/>
            </w:r>
            <w:r w:rsidR="00526BD6">
              <w:rPr>
                <w:rFonts w:cstheme="minorHAnsi"/>
                <w:noProof/>
                <w:webHidden/>
              </w:rPr>
              <w:t>5</w:t>
            </w:r>
            <w:r w:rsidR="008D6D0F" w:rsidRPr="00526BD6">
              <w:rPr>
                <w:rFonts w:cstheme="minorHAnsi"/>
                <w:noProof/>
                <w:webHidden/>
              </w:rPr>
              <w:fldChar w:fldCharType="end"/>
            </w:r>
          </w:hyperlink>
        </w:p>
        <w:p w14:paraId="6E92BC34" w14:textId="6350DEDA" w:rsidR="008D6D0F" w:rsidRPr="00526BD6" w:rsidRDefault="00BF6414">
          <w:pPr>
            <w:pStyle w:val="TM2"/>
            <w:tabs>
              <w:tab w:val="left" w:pos="660"/>
              <w:tab w:val="right" w:leader="dot" w:pos="8630"/>
            </w:tabs>
            <w:rPr>
              <w:rFonts w:eastAsiaTheme="minorEastAsia" w:cstheme="minorHAnsi"/>
              <w:noProof/>
              <w:lang w:eastAsia="fr-CA"/>
            </w:rPr>
          </w:pPr>
          <w:hyperlink w:anchor="_Toc32242258" w:history="1">
            <w:r w:rsidR="008D6D0F" w:rsidRPr="00526BD6">
              <w:rPr>
                <w:rStyle w:val="Lienhypertexte"/>
                <w:rFonts w:cstheme="minorHAnsi"/>
                <w:noProof/>
              </w:rPr>
              <w:t>3.</w:t>
            </w:r>
            <w:r w:rsidR="008D6D0F" w:rsidRPr="00526BD6">
              <w:rPr>
                <w:rFonts w:eastAsiaTheme="minorEastAsia" w:cstheme="minorHAnsi"/>
                <w:noProof/>
                <w:lang w:eastAsia="fr-CA"/>
              </w:rPr>
              <w:tab/>
            </w:r>
            <w:r w:rsidR="008D6D0F" w:rsidRPr="00526BD6">
              <w:rPr>
                <w:rStyle w:val="Lienhypertexte"/>
                <w:rFonts w:cstheme="minorHAnsi"/>
                <w:noProof/>
              </w:rPr>
              <w:t>Méthodologie</w:t>
            </w:r>
            <w:r w:rsidR="008D6D0F" w:rsidRPr="00526BD6">
              <w:rPr>
                <w:rFonts w:cstheme="minorHAnsi"/>
                <w:noProof/>
                <w:webHidden/>
              </w:rPr>
              <w:tab/>
            </w:r>
            <w:r w:rsidR="008D6D0F" w:rsidRPr="00526BD6">
              <w:rPr>
                <w:rFonts w:cstheme="minorHAnsi"/>
                <w:noProof/>
                <w:webHidden/>
              </w:rPr>
              <w:fldChar w:fldCharType="begin"/>
            </w:r>
            <w:r w:rsidR="008D6D0F" w:rsidRPr="00526BD6">
              <w:rPr>
                <w:rFonts w:cstheme="minorHAnsi"/>
                <w:noProof/>
                <w:webHidden/>
              </w:rPr>
              <w:instrText xml:space="preserve"> PAGEREF _Toc32242258 \h </w:instrText>
            </w:r>
            <w:r w:rsidR="008D6D0F" w:rsidRPr="00526BD6">
              <w:rPr>
                <w:rFonts w:cstheme="minorHAnsi"/>
                <w:noProof/>
                <w:webHidden/>
              </w:rPr>
            </w:r>
            <w:r w:rsidR="008D6D0F" w:rsidRPr="00526BD6">
              <w:rPr>
                <w:rFonts w:cstheme="minorHAnsi"/>
                <w:noProof/>
                <w:webHidden/>
              </w:rPr>
              <w:fldChar w:fldCharType="separate"/>
            </w:r>
            <w:r w:rsidR="00526BD6">
              <w:rPr>
                <w:rFonts w:cstheme="minorHAnsi"/>
                <w:noProof/>
                <w:webHidden/>
              </w:rPr>
              <w:t>5</w:t>
            </w:r>
            <w:r w:rsidR="008D6D0F" w:rsidRPr="00526BD6">
              <w:rPr>
                <w:rFonts w:cstheme="minorHAnsi"/>
                <w:noProof/>
                <w:webHidden/>
              </w:rPr>
              <w:fldChar w:fldCharType="end"/>
            </w:r>
          </w:hyperlink>
        </w:p>
        <w:p w14:paraId="0E4B0124" w14:textId="0F37ED3C" w:rsidR="008D6D0F" w:rsidRPr="00526BD6" w:rsidRDefault="00BF6414">
          <w:pPr>
            <w:pStyle w:val="TM3"/>
            <w:tabs>
              <w:tab w:val="left" w:pos="1100"/>
              <w:tab w:val="right" w:leader="dot" w:pos="8630"/>
            </w:tabs>
            <w:rPr>
              <w:rFonts w:eastAsiaTheme="minorEastAsia" w:cstheme="minorHAnsi"/>
              <w:noProof/>
              <w:lang w:eastAsia="fr-CA"/>
            </w:rPr>
          </w:pPr>
          <w:hyperlink w:anchor="_Toc32242259" w:history="1">
            <w:r w:rsidR="008D6D0F" w:rsidRPr="00526BD6">
              <w:rPr>
                <w:rStyle w:val="Lienhypertexte"/>
                <w:rFonts w:cstheme="minorHAnsi"/>
                <w:noProof/>
                <w:lang w:eastAsia="fr-CA"/>
              </w:rPr>
              <w:t>3.1.</w:t>
            </w:r>
            <w:r w:rsidR="008D6D0F" w:rsidRPr="00526BD6">
              <w:rPr>
                <w:rFonts w:eastAsiaTheme="minorEastAsia" w:cstheme="minorHAnsi"/>
                <w:noProof/>
                <w:lang w:eastAsia="fr-CA"/>
              </w:rPr>
              <w:tab/>
            </w:r>
            <w:r w:rsidR="008D6D0F" w:rsidRPr="00526BD6">
              <w:rPr>
                <w:rStyle w:val="Lienhypertexte"/>
                <w:rFonts w:cstheme="minorHAnsi"/>
                <w:noProof/>
                <w:lang w:eastAsia="fr-CA"/>
              </w:rPr>
              <w:t>Phase-1</w:t>
            </w:r>
            <w:r w:rsidR="008D6D0F" w:rsidRPr="00526BD6">
              <w:rPr>
                <w:rFonts w:cstheme="minorHAnsi"/>
                <w:noProof/>
                <w:webHidden/>
              </w:rPr>
              <w:tab/>
            </w:r>
            <w:r w:rsidR="008D6D0F" w:rsidRPr="00526BD6">
              <w:rPr>
                <w:rFonts w:cstheme="minorHAnsi"/>
                <w:noProof/>
                <w:webHidden/>
              </w:rPr>
              <w:fldChar w:fldCharType="begin"/>
            </w:r>
            <w:r w:rsidR="008D6D0F" w:rsidRPr="00526BD6">
              <w:rPr>
                <w:rFonts w:cstheme="minorHAnsi"/>
                <w:noProof/>
                <w:webHidden/>
              </w:rPr>
              <w:instrText xml:space="preserve"> PAGEREF _Toc32242259 \h </w:instrText>
            </w:r>
            <w:r w:rsidR="008D6D0F" w:rsidRPr="00526BD6">
              <w:rPr>
                <w:rFonts w:cstheme="minorHAnsi"/>
                <w:noProof/>
                <w:webHidden/>
              </w:rPr>
            </w:r>
            <w:r w:rsidR="008D6D0F" w:rsidRPr="00526BD6">
              <w:rPr>
                <w:rFonts w:cstheme="minorHAnsi"/>
                <w:noProof/>
                <w:webHidden/>
              </w:rPr>
              <w:fldChar w:fldCharType="separate"/>
            </w:r>
            <w:r w:rsidR="00526BD6">
              <w:rPr>
                <w:rFonts w:cstheme="minorHAnsi"/>
                <w:noProof/>
                <w:webHidden/>
              </w:rPr>
              <w:t>5</w:t>
            </w:r>
            <w:r w:rsidR="008D6D0F" w:rsidRPr="00526BD6">
              <w:rPr>
                <w:rFonts w:cstheme="minorHAnsi"/>
                <w:noProof/>
                <w:webHidden/>
              </w:rPr>
              <w:fldChar w:fldCharType="end"/>
            </w:r>
          </w:hyperlink>
        </w:p>
        <w:p w14:paraId="6E778B6E" w14:textId="3AEFA7CA" w:rsidR="008D6D0F" w:rsidRPr="00526BD6" w:rsidRDefault="00BF6414">
          <w:pPr>
            <w:pStyle w:val="TM3"/>
            <w:tabs>
              <w:tab w:val="right" w:leader="dot" w:pos="8630"/>
            </w:tabs>
            <w:rPr>
              <w:rFonts w:eastAsiaTheme="minorEastAsia" w:cstheme="minorHAnsi"/>
              <w:noProof/>
              <w:lang w:eastAsia="fr-CA"/>
            </w:rPr>
          </w:pPr>
          <w:hyperlink w:anchor="_Toc32242260" w:history="1">
            <w:r w:rsidR="008D6D0F" w:rsidRPr="00526BD6">
              <w:rPr>
                <w:rStyle w:val="Lienhypertexte"/>
                <w:rFonts w:cstheme="minorHAnsi"/>
                <w:noProof/>
                <w:lang w:eastAsia="fr-CA"/>
              </w:rPr>
              <w:t>3.1.1.  Cohorte d’étude</w:t>
            </w:r>
            <w:r w:rsidR="008D6D0F" w:rsidRPr="00526BD6">
              <w:rPr>
                <w:rFonts w:cstheme="minorHAnsi"/>
                <w:noProof/>
                <w:webHidden/>
              </w:rPr>
              <w:tab/>
            </w:r>
            <w:r w:rsidR="008D6D0F" w:rsidRPr="00526BD6">
              <w:rPr>
                <w:rFonts w:cstheme="minorHAnsi"/>
                <w:noProof/>
                <w:webHidden/>
              </w:rPr>
              <w:fldChar w:fldCharType="begin"/>
            </w:r>
            <w:r w:rsidR="008D6D0F" w:rsidRPr="00526BD6">
              <w:rPr>
                <w:rFonts w:cstheme="minorHAnsi"/>
                <w:noProof/>
                <w:webHidden/>
              </w:rPr>
              <w:instrText xml:space="preserve"> PAGEREF _Toc32242260 \h </w:instrText>
            </w:r>
            <w:r w:rsidR="008D6D0F" w:rsidRPr="00526BD6">
              <w:rPr>
                <w:rFonts w:cstheme="minorHAnsi"/>
                <w:noProof/>
                <w:webHidden/>
              </w:rPr>
            </w:r>
            <w:r w:rsidR="008D6D0F" w:rsidRPr="00526BD6">
              <w:rPr>
                <w:rFonts w:cstheme="minorHAnsi"/>
                <w:noProof/>
                <w:webHidden/>
              </w:rPr>
              <w:fldChar w:fldCharType="separate"/>
            </w:r>
            <w:r w:rsidR="00526BD6">
              <w:rPr>
                <w:rFonts w:cstheme="minorHAnsi"/>
                <w:noProof/>
                <w:webHidden/>
              </w:rPr>
              <w:t>5</w:t>
            </w:r>
            <w:r w:rsidR="008D6D0F" w:rsidRPr="00526BD6">
              <w:rPr>
                <w:rFonts w:cstheme="minorHAnsi"/>
                <w:noProof/>
                <w:webHidden/>
              </w:rPr>
              <w:fldChar w:fldCharType="end"/>
            </w:r>
          </w:hyperlink>
        </w:p>
        <w:p w14:paraId="7B2CF47E" w14:textId="2F4A2D4F" w:rsidR="008D6D0F" w:rsidRPr="00526BD6" w:rsidRDefault="00BF6414">
          <w:pPr>
            <w:pStyle w:val="TM3"/>
            <w:tabs>
              <w:tab w:val="left" w:pos="1320"/>
              <w:tab w:val="right" w:leader="dot" w:pos="8630"/>
            </w:tabs>
            <w:rPr>
              <w:rFonts w:eastAsiaTheme="minorEastAsia" w:cstheme="minorHAnsi"/>
              <w:noProof/>
              <w:lang w:eastAsia="fr-CA"/>
            </w:rPr>
          </w:pPr>
          <w:hyperlink w:anchor="_Toc32242261" w:history="1">
            <w:r w:rsidR="008D6D0F" w:rsidRPr="00526BD6">
              <w:rPr>
                <w:rStyle w:val="Lienhypertexte"/>
                <w:rFonts w:cstheme="minorHAnsi"/>
                <w:noProof/>
                <w:lang w:eastAsia="fr-CA"/>
              </w:rPr>
              <w:t>3.1.2.</w:t>
            </w:r>
            <w:r w:rsidR="008D6D0F" w:rsidRPr="00526BD6">
              <w:rPr>
                <w:rFonts w:eastAsiaTheme="minorEastAsia" w:cstheme="minorHAnsi"/>
                <w:noProof/>
                <w:lang w:eastAsia="fr-CA"/>
              </w:rPr>
              <w:tab/>
            </w:r>
            <w:r w:rsidR="008D6D0F" w:rsidRPr="00526BD6">
              <w:rPr>
                <w:rStyle w:val="Lienhypertexte"/>
                <w:rFonts w:cstheme="minorHAnsi"/>
                <w:noProof/>
                <w:lang w:eastAsia="fr-CA"/>
              </w:rPr>
              <w:t>Identification des conditions médicales</w:t>
            </w:r>
            <w:r w:rsidR="008D6D0F" w:rsidRPr="00526BD6">
              <w:rPr>
                <w:rFonts w:cstheme="minorHAnsi"/>
                <w:noProof/>
                <w:webHidden/>
              </w:rPr>
              <w:tab/>
            </w:r>
            <w:r w:rsidR="008D6D0F" w:rsidRPr="00526BD6">
              <w:rPr>
                <w:rFonts w:cstheme="minorHAnsi"/>
                <w:noProof/>
                <w:webHidden/>
              </w:rPr>
              <w:fldChar w:fldCharType="begin"/>
            </w:r>
            <w:r w:rsidR="008D6D0F" w:rsidRPr="00526BD6">
              <w:rPr>
                <w:rFonts w:cstheme="minorHAnsi"/>
                <w:noProof/>
                <w:webHidden/>
              </w:rPr>
              <w:instrText xml:space="preserve"> PAGEREF _Toc32242261 \h </w:instrText>
            </w:r>
            <w:r w:rsidR="008D6D0F" w:rsidRPr="00526BD6">
              <w:rPr>
                <w:rFonts w:cstheme="minorHAnsi"/>
                <w:noProof/>
                <w:webHidden/>
              </w:rPr>
            </w:r>
            <w:r w:rsidR="008D6D0F" w:rsidRPr="00526BD6">
              <w:rPr>
                <w:rFonts w:cstheme="minorHAnsi"/>
                <w:noProof/>
                <w:webHidden/>
              </w:rPr>
              <w:fldChar w:fldCharType="separate"/>
            </w:r>
            <w:r w:rsidR="00526BD6">
              <w:rPr>
                <w:rFonts w:cstheme="minorHAnsi"/>
                <w:noProof/>
                <w:webHidden/>
              </w:rPr>
              <w:t>5</w:t>
            </w:r>
            <w:r w:rsidR="008D6D0F" w:rsidRPr="00526BD6">
              <w:rPr>
                <w:rFonts w:cstheme="minorHAnsi"/>
                <w:noProof/>
                <w:webHidden/>
              </w:rPr>
              <w:fldChar w:fldCharType="end"/>
            </w:r>
          </w:hyperlink>
        </w:p>
        <w:p w14:paraId="06AC7798" w14:textId="1396117B" w:rsidR="008D6D0F" w:rsidRPr="00526BD6" w:rsidRDefault="00BF6414">
          <w:pPr>
            <w:pStyle w:val="TM3"/>
            <w:tabs>
              <w:tab w:val="left" w:pos="1320"/>
              <w:tab w:val="right" w:leader="dot" w:pos="8630"/>
            </w:tabs>
            <w:rPr>
              <w:rFonts w:eastAsiaTheme="minorEastAsia" w:cstheme="minorHAnsi"/>
              <w:noProof/>
              <w:lang w:eastAsia="fr-CA"/>
            </w:rPr>
          </w:pPr>
          <w:hyperlink w:anchor="_Toc32242262" w:history="1">
            <w:r w:rsidR="008D6D0F" w:rsidRPr="00526BD6">
              <w:rPr>
                <w:rStyle w:val="Lienhypertexte"/>
                <w:rFonts w:cstheme="minorHAnsi"/>
                <w:noProof/>
                <w:lang w:eastAsia="fr-CA"/>
              </w:rPr>
              <w:t>3.1.3.</w:t>
            </w:r>
            <w:r w:rsidR="008D6D0F" w:rsidRPr="00526BD6">
              <w:rPr>
                <w:rFonts w:eastAsiaTheme="minorEastAsia" w:cstheme="minorHAnsi"/>
                <w:noProof/>
                <w:lang w:eastAsia="fr-CA"/>
              </w:rPr>
              <w:tab/>
            </w:r>
            <w:r w:rsidR="008D6D0F" w:rsidRPr="00526BD6">
              <w:rPr>
                <w:rStyle w:val="Lienhypertexte"/>
                <w:rFonts w:cstheme="minorHAnsi"/>
                <w:noProof/>
                <w:lang w:eastAsia="fr-CA"/>
              </w:rPr>
              <w:t>Période de recul pour le repérage des conditions médicales</w:t>
            </w:r>
            <w:r w:rsidR="008D6D0F" w:rsidRPr="00526BD6">
              <w:rPr>
                <w:rFonts w:cstheme="minorHAnsi"/>
                <w:noProof/>
                <w:webHidden/>
              </w:rPr>
              <w:tab/>
            </w:r>
            <w:r w:rsidR="008D6D0F" w:rsidRPr="00526BD6">
              <w:rPr>
                <w:rFonts w:cstheme="minorHAnsi"/>
                <w:noProof/>
                <w:webHidden/>
              </w:rPr>
              <w:fldChar w:fldCharType="begin"/>
            </w:r>
            <w:r w:rsidR="008D6D0F" w:rsidRPr="00526BD6">
              <w:rPr>
                <w:rFonts w:cstheme="minorHAnsi"/>
                <w:noProof/>
                <w:webHidden/>
              </w:rPr>
              <w:instrText xml:space="preserve"> PAGEREF _Toc32242262 \h </w:instrText>
            </w:r>
            <w:r w:rsidR="008D6D0F" w:rsidRPr="00526BD6">
              <w:rPr>
                <w:rFonts w:cstheme="minorHAnsi"/>
                <w:noProof/>
                <w:webHidden/>
              </w:rPr>
            </w:r>
            <w:r w:rsidR="008D6D0F" w:rsidRPr="00526BD6">
              <w:rPr>
                <w:rFonts w:cstheme="minorHAnsi"/>
                <w:noProof/>
                <w:webHidden/>
              </w:rPr>
              <w:fldChar w:fldCharType="separate"/>
            </w:r>
            <w:r w:rsidR="00526BD6">
              <w:rPr>
                <w:rFonts w:cstheme="minorHAnsi"/>
                <w:noProof/>
                <w:webHidden/>
              </w:rPr>
              <w:t>5</w:t>
            </w:r>
            <w:r w:rsidR="008D6D0F" w:rsidRPr="00526BD6">
              <w:rPr>
                <w:rFonts w:cstheme="minorHAnsi"/>
                <w:noProof/>
                <w:webHidden/>
              </w:rPr>
              <w:fldChar w:fldCharType="end"/>
            </w:r>
          </w:hyperlink>
        </w:p>
        <w:p w14:paraId="2174B266" w14:textId="71C5876C" w:rsidR="008D6D0F" w:rsidRPr="00526BD6" w:rsidRDefault="00BF6414">
          <w:pPr>
            <w:pStyle w:val="TM3"/>
            <w:tabs>
              <w:tab w:val="left" w:pos="1100"/>
              <w:tab w:val="right" w:leader="dot" w:pos="8630"/>
            </w:tabs>
            <w:rPr>
              <w:rFonts w:eastAsiaTheme="minorEastAsia" w:cstheme="minorHAnsi"/>
              <w:noProof/>
              <w:lang w:eastAsia="fr-CA"/>
            </w:rPr>
          </w:pPr>
          <w:hyperlink w:anchor="_Toc32242263" w:history="1">
            <w:r w:rsidR="008D6D0F" w:rsidRPr="00526BD6">
              <w:rPr>
                <w:rStyle w:val="Lienhypertexte"/>
                <w:rFonts w:cstheme="minorHAnsi"/>
                <w:noProof/>
                <w:lang w:eastAsia="fr-CA"/>
              </w:rPr>
              <w:t>3.2.</w:t>
            </w:r>
            <w:r w:rsidR="008D6D0F" w:rsidRPr="00526BD6">
              <w:rPr>
                <w:rFonts w:eastAsiaTheme="minorEastAsia" w:cstheme="minorHAnsi"/>
                <w:noProof/>
                <w:lang w:eastAsia="fr-CA"/>
              </w:rPr>
              <w:tab/>
            </w:r>
            <w:r w:rsidR="008D6D0F" w:rsidRPr="00526BD6">
              <w:rPr>
                <w:rStyle w:val="Lienhypertexte"/>
                <w:rFonts w:cstheme="minorHAnsi"/>
                <w:noProof/>
                <w:lang w:eastAsia="fr-CA"/>
              </w:rPr>
              <w:t>Phase-2</w:t>
            </w:r>
            <w:r w:rsidR="008D6D0F" w:rsidRPr="00526BD6">
              <w:rPr>
                <w:rFonts w:cstheme="minorHAnsi"/>
                <w:noProof/>
                <w:webHidden/>
              </w:rPr>
              <w:tab/>
            </w:r>
            <w:r w:rsidR="008D6D0F" w:rsidRPr="00526BD6">
              <w:rPr>
                <w:rFonts w:cstheme="minorHAnsi"/>
                <w:noProof/>
                <w:webHidden/>
              </w:rPr>
              <w:fldChar w:fldCharType="begin"/>
            </w:r>
            <w:r w:rsidR="008D6D0F" w:rsidRPr="00526BD6">
              <w:rPr>
                <w:rFonts w:cstheme="minorHAnsi"/>
                <w:noProof/>
                <w:webHidden/>
              </w:rPr>
              <w:instrText xml:space="preserve"> PAGEREF _Toc32242263 \h </w:instrText>
            </w:r>
            <w:r w:rsidR="008D6D0F" w:rsidRPr="00526BD6">
              <w:rPr>
                <w:rFonts w:cstheme="minorHAnsi"/>
                <w:noProof/>
                <w:webHidden/>
              </w:rPr>
            </w:r>
            <w:r w:rsidR="008D6D0F" w:rsidRPr="00526BD6">
              <w:rPr>
                <w:rFonts w:cstheme="minorHAnsi"/>
                <w:noProof/>
                <w:webHidden/>
              </w:rPr>
              <w:fldChar w:fldCharType="separate"/>
            </w:r>
            <w:r w:rsidR="00526BD6">
              <w:rPr>
                <w:rFonts w:cstheme="minorHAnsi"/>
                <w:noProof/>
                <w:webHidden/>
              </w:rPr>
              <w:t>6</w:t>
            </w:r>
            <w:r w:rsidR="008D6D0F" w:rsidRPr="00526BD6">
              <w:rPr>
                <w:rFonts w:cstheme="minorHAnsi"/>
                <w:noProof/>
                <w:webHidden/>
              </w:rPr>
              <w:fldChar w:fldCharType="end"/>
            </w:r>
          </w:hyperlink>
        </w:p>
        <w:p w14:paraId="14ECC507" w14:textId="295744C0" w:rsidR="008D6D0F" w:rsidRPr="00526BD6" w:rsidRDefault="00BF6414">
          <w:pPr>
            <w:pStyle w:val="TM3"/>
            <w:tabs>
              <w:tab w:val="left" w:pos="1320"/>
              <w:tab w:val="right" w:leader="dot" w:pos="8630"/>
            </w:tabs>
            <w:rPr>
              <w:rFonts w:eastAsiaTheme="minorEastAsia" w:cstheme="minorHAnsi"/>
              <w:noProof/>
              <w:lang w:eastAsia="fr-CA"/>
            </w:rPr>
          </w:pPr>
          <w:hyperlink w:anchor="_Toc32242264" w:history="1">
            <w:r w:rsidR="008D6D0F" w:rsidRPr="00526BD6">
              <w:rPr>
                <w:rStyle w:val="Lienhypertexte"/>
                <w:rFonts w:cstheme="minorHAnsi"/>
                <w:noProof/>
                <w:lang w:eastAsia="fr-CA"/>
              </w:rPr>
              <w:t>3.2.1.</w:t>
            </w:r>
            <w:r w:rsidR="008D6D0F" w:rsidRPr="00526BD6">
              <w:rPr>
                <w:rFonts w:eastAsiaTheme="minorEastAsia" w:cstheme="minorHAnsi"/>
                <w:noProof/>
                <w:lang w:eastAsia="fr-CA"/>
              </w:rPr>
              <w:tab/>
            </w:r>
            <w:r w:rsidR="008D6D0F" w:rsidRPr="00526BD6">
              <w:rPr>
                <w:rStyle w:val="Lienhypertexte"/>
                <w:rFonts w:cstheme="minorHAnsi"/>
                <w:noProof/>
                <w:lang w:eastAsia="fr-CA"/>
              </w:rPr>
              <w:t>Attribution des poids aux conditions médicales</w:t>
            </w:r>
            <w:r w:rsidR="008D6D0F" w:rsidRPr="00526BD6">
              <w:rPr>
                <w:rFonts w:cstheme="minorHAnsi"/>
                <w:noProof/>
                <w:webHidden/>
              </w:rPr>
              <w:tab/>
            </w:r>
            <w:r w:rsidR="008D6D0F" w:rsidRPr="00526BD6">
              <w:rPr>
                <w:rFonts w:cstheme="minorHAnsi"/>
                <w:noProof/>
                <w:webHidden/>
              </w:rPr>
              <w:fldChar w:fldCharType="begin"/>
            </w:r>
            <w:r w:rsidR="008D6D0F" w:rsidRPr="00526BD6">
              <w:rPr>
                <w:rFonts w:cstheme="minorHAnsi"/>
                <w:noProof/>
                <w:webHidden/>
              </w:rPr>
              <w:instrText xml:space="preserve"> PAGEREF _Toc32242264 \h </w:instrText>
            </w:r>
            <w:r w:rsidR="008D6D0F" w:rsidRPr="00526BD6">
              <w:rPr>
                <w:rFonts w:cstheme="minorHAnsi"/>
                <w:noProof/>
                <w:webHidden/>
              </w:rPr>
            </w:r>
            <w:r w:rsidR="008D6D0F" w:rsidRPr="00526BD6">
              <w:rPr>
                <w:rFonts w:cstheme="minorHAnsi"/>
                <w:noProof/>
                <w:webHidden/>
              </w:rPr>
              <w:fldChar w:fldCharType="separate"/>
            </w:r>
            <w:r w:rsidR="00526BD6">
              <w:rPr>
                <w:rFonts w:cstheme="minorHAnsi"/>
                <w:noProof/>
                <w:webHidden/>
              </w:rPr>
              <w:t>6</w:t>
            </w:r>
            <w:r w:rsidR="008D6D0F" w:rsidRPr="00526BD6">
              <w:rPr>
                <w:rFonts w:cstheme="minorHAnsi"/>
                <w:noProof/>
                <w:webHidden/>
              </w:rPr>
              <w:fldChar w:fldCharType="end"/>
            </w:r>
          </w:hyperlink>
        </w:p>
        <w:p w14:paraId="5A4F6C71" w14:textId="41EE638F" w:rsidR="008D6D0F" w:rsidRPr="00526BD6" w:rsidRDefault="00BF6414">
          <w:pPr>
            <w:pStyle w:val="TM3"/>
            <w:tabs>
              <w:tab w:val="left" w:pos="1320"/>
              <w:tab w:val="right" w:leader="dot" w:pos="8630"/>
            </w:tabs>
            <w:rPr>
              <w:rFonts w:eastAsiaTheme="minorEastAsia" w:cstheme="minorHAnsi"/>
              <w:noProof/>
              <w:lang w:eastAsia="fr-CA"/>
            </w:rPr>
          </w:pPr>
          <w:hyperlink w:anchor="_Toc32242265" w:history="1">
            <w:r w:rsidR="008D6D0F" w:rsidRPr="00526BD6">
              <w:rPr>
                <w:rStyle w:val="Lienhypertexte"/>
                <w:rFonts w:cstheme="minorHAnsi"/>
                <w:noProof/>
                <w:lang w:eastAsia="fr-CA"/>
              </w:rPr>
              <w:t>3.2.2.</w:t>
            </w:r>
            <w:r w:rsidR="008D6D0F" w:rsidRPr="00526BD6">
              <w:rPr>
                <w:rFonts w:eastAsiaTheme="minorEastAsia" w:cstheme="minorHAnsi"/>
                <w:noProof/>
                <w:lang w:eastAsia="fr-CA"/>
              </w:rPr>
              <w:tab/>
            </w:r>
            <w:r w:rsidR="008D6D0F" w:rsidRPr="00526BD6">
              <w:rPr>
                <w:rStyle w:val="Lienhypertexte"/>
                <w:rFonts w:cstheme="minorHAnsi"/>
                <w:noProof/>
                <w:lang w:eastAsia="fr-CA"/>
              </w:rPr>
              <w:t>Calcul d’indicateurs</w:t>
            </w:r>
            <w:r w:rsidR="008D6D0F" w:rsidRPr="00526BD6">
              <w:rPr>
                <w:rFonts w:cstheme="minorHAnsi"/>
                <w:noProof/>
                <w:webHidden/>
              </w:rPr>
              <w:tab/>
            </w:r>
            <w:r w:rsidR="008D6D0F" w:rsidRPr="00526BD6">
              <w:rPr>
                <w:rFonts w:cstheme="minorHAnsi"/>
                <w:noProof/>
                <w:webHidden/>
              </w:rPr>
              <w:fldChar w:fldCharType="begin"/>
            </w:r>
            <w:r w:rsidR="008D6D0F" w:rsidRPr="00526BD6">
              <w:rPr>
                <w:rFonts w:cstheme="minorHAnsi"/>
                <w:noProof/>
                <w:webHidden/>
              </w:rPr>
              <w:instrText xml:space="preserve"> PAGEREF _Toc32242265 \h </w:instrText>
            </w:r>
            <w:r w:rsidR="008D6D0F" w:rsidRPr="00526BD6">
              <w:rPr>
                <w:rFonts w:cstheme="minorHAnsi"/>
                <w:noProof/>
                <w:webHidden/>
              </w:rPr>
            </w:r>
            <w:r w:rsidR="008D6D0F" w:rsidRPr="00526BD6">
              <w:rPr>
                <w:rFonts w:cstheme="minorHAnsi"/>
                <w:noProof/>
                <w:webHidden/>
              </w:rPr>
              <w:fldChar w:fldCharType="separate"/>
            </w:r>
            <w:r w:rsidR="00526BD6">
              <w:rPr>
                <w:rFonts w:cstheme="minorHAnsi"/>
                <w:noProof/>
                <w:webHidden/>
              </w:rPr>
              <w:t>6</w:t>
            </w:r>
            <w:r w:rsidR="008D6D0F" w:rsidRPr="00526BD6">
              <w:rPr>
                <w:rFonts w:cstheme="minorHAnsi"/>
                <w:noProof/>
                <w:webHidden/>
              </w:rPr>
              <w:fldChar w:fldCharType="end"/>
            </w:r>
          </w:hyperlink>
        </w:p>
        <w:p w14:paraId="34000F28" w14:textId="2CD903A7" w:rsidR="008D6D0F" w:rsidRPr="00526BD6" w:rsidRDefault="00BF6414">
          <w:pPr>
            <w:pStyle w:val="TM3"/>
            <w:tabs>
              <w:tab w:val="left" w:pos="1100"/>
              <w:tab w:val="right" w:leader="dot" w:pos="8630"/>
            </w:tabs>
            <w:rPr>
              <w:rFonts w:eastAsiaTheme="minorEastAsia" w:cstheme="minorHAnsi"/>
              <w:noProof/>
              <w:lang w:eastAsia="fr-CA"/>
            </w:rPr>
          </w:pPr>
          <w:hyperlink w:anchor="_Toc32242266" w:history="1">
            <w:r w:rsidR="008D6D0F" w:rsidRPr="00526BD6">
              <w:rPr>
                <w:rStyle w:val="Lienhypertexte"/>
                <w:rFonts w:cstheme="minorHAnsi"/>
                <w:noProof/>
                <w:lang w:eastAsia="fr-CA"/>
              </w:rPr>
              <w:t>3.3.</w:t>
            </w:r>
            <w:r w:rsidR="008D6D0F" w:rsidRPr="00526BD6">
              <w:rPr>
                <w:rFonts w:eastAsiaTheme="minorEastAsia" w:cstheme="minorHAnsi"/>
                <w:noProof/>
                <w:lang w:eastAsia="fr-CA"/>
              </w:rPr>
              <w:tab/>
            </w:r>
            <w:r w:rsidR="008D6D0F" w:rsidRPr="00526BD6">
              <w:rPr>
                <w:rStyle w:val="Lienhypertexte"/>
                <w:rFonts w:cstheme="minorHAnsi"/>
                <w:noProof/>
                <w:lang w:eastAsia="fr-CA"/>
              </w:rPr>
              <w:t>Phase-3 : Développement de l’application</w:t>
            </w:r>
            <w:r w:rsidR="008D6D0F" w:rsidRPr="00526BD6">
              <w:rPr>
                <w:rFonts w:cstheme="minorHAnsi"/>
                <w:noProof/>
                <w:webHidden/>
              </w:rPr>
              <w:tab/>
            </w:r>
            <w:r w:rsidR="008D6D0F" w:rsidRPr="00526BD6">
              <w:rPr>
                <w:rFonts w:cstheme="minorHAnsi"/>
                <w:noProof/>
                <w:webHidden/>
              </w:rPr>
              <w:fldChar w:fldCharType="begin"/>
            </w:r>
            <w:r w:rsidR="008D6D0F" w:rsidRPr="00526BD6">
              <w:rPr>
                <w:rFonts w:cstheme="minorHAnsi"/>
                <w:noProof/>
                <w:webHidden/>
              </w:rPr>
              <w:instrText xml:space="preserve"> PAGEREF _Toc32242266 \h </w:instrText>
            </w:r>
            <w:r w:rsidR="008D6D0F" w:rsidRPr="00526BD6">
              <w:rPr>
                <w:rFonts w:cstheme="minorHAnsi"/>
                <w:noProof/>
                <w:webHidden/>
              </w:rPr>
            </w:r>
            <w:r w:rsidR="008D6D0F" w:rsidRPr="00526BD6">
              <w:rPr>
                <w:rFonts w:cstheme="minorHAnsi"/>
                <w:noProof/>
                <w:webHidden/>
              </w:rPr>
              <w:fldChar w:fldCharType="separate"/>
            </w:r>
            <w:r w:rsidR="00526BD6">
              <w:rPr>
                <w:rFonts w:cstheme="minorHAnsi"/>
                <w:noProof/>
                <w:webHidden/>
              </w:rPr>
              <w:t>6</w:t>
            </w:r>
            <w:r w:rsidR="008D6D0F" w:rsidRPr="00526BD6">
              <w:rPr>
                <w:rFonts w:cstheme="minorHAnsi"/>
                <w:noProof/>
                <w:webHidden/>
              </w:rPr>
              <w:fldChar w:fldCharType="end"/>
            </w:r>
          </w:hyperlink>
        </w:p>
        <w:p w14:paraId="01523EC9" w14:textId="3EAF2B13" w:rsidR="008D6D0F" w:rsidRPr="00526BD6" w:rsidRDefault="00BF6414">
          <w:pPr>
            <w:pStyle w:val="TM3"/>
            <w:tabs>
              <w:tab w:val="left" w:pos="1100"/>
              <w:tab w:val="right" w:leader="dot" w:pos="8630"/>
            </w:tabs>
            <w:rPr>
              <w:rFonts w:eastAsiaTheme="minorEastAsia" w:cstheme="minorHAnsi"/>
              <w:noProof/>
              <w:lang w:eastAsia="fr-CA"/>
            </w:rPr>
          </w:pPr>
          <w:hyperlink w:anchor="_Toc32242267" w:history="1">
            <w:r w:rsidR="008D6D0F" w:rsidRPr="00526BD6">
              <w:rPr>
                <w:rStyle w:val="Lienhypertexte"/>
                <w:rFonts w:cstheme="minorHAnsi"/>
                <w:noProof/>
                <w:lang w:eastAsia="fr-CA"/>
              </w:rPr>
              <w:t>3.4.</w:t>
            </w:r>
            <w:r w:rsidR="008D6D0F" w:rsidRPr="00526BD6">
              <w:rPr>
                <w:rFonts w:eastAsiaTheme="minorEastAsia" w:cstheme="minorHAnsi"/>
                <w:noProof/>
                <w:lang w:eastAsia="fr-CA"/>
              </w:rPr>
              <w:tab/>
            </w:r>
            <w:r w:rsidR="008D6D0F" w:rsidRPr="00526BD6">
              <w:rPr>
                <w:rStyle w:val="Lienhypertexte"/>
                <w:rFonts w:cstheme="minorHAnsi"/>
                <w:noProof/>
                <w:lang w:eastAsia="fr-CA"/>
              </w:rPr>
              <w:t>Variables d’intérêt</w:t>
            </w:r>
            <w:r w:rsidR="008D6D0F" w:rsidRPr="00526BD6">
              <w:rPr>
                <w:rFonts w:cstheme="minorHAnsi"/>
                <w:noProof/>
                <w:webHidden/>
              </w:rPr>
              <w:tab/>
            </w:r>
            <w:r w:rsidR="008D6D0F" w:rsidRPr="00526BD6">
              <w:rPr>
                <w:rFonts w:cstheme="minorHAnsi"/>
                <w:noProof/>
                <w:webHidden/>
              </w:rPr>
              <w:fldChar w:fldCharType="begin"/>
            </w:r>
            <w:r w:rsidR="008D6D0F" w:rsidRPr="00526BD6">
              <w:rPr>
                <w:rFonts w:cstheme="minorHAnsi"/>
                <w:noProof/>
                <w:webHidden/>
              </w:rPr>
              <w:instrText xml:space="preserve"> PAGEREF _Toc32242267 \h </w:instrText>
            </w:r>
            <w:r w:rsidR="008D6D0F" w:rsidRPr="00526BD6">
              <w:rPr>
                <w:rFonts w:cstheme="minorHAnsi"/>
                <w:noProof/>
                <w:webHidden/>
              </w:rPr>
            </w:r>
            <w:r w:rsidR="008D6D0F" w:rsidRPr="00526BD6">
              <w:rPr>
                <w:rFonts w:cstheme="minorHAnsi"/>
                <w:noProof/>
                <w:webHidden/>
              </w:rPr>
              <w:fldChar w:fldCharType="separate"/>
            </w:r>
            <w:r w:rsidR="00526BD6">
              <w:rPr>
                <w:rFonts w:cstheme="minorHAnsi"/>
                <w:noProof/>
                <w:webHidden/>
              </w:rPr>
              <w:t>7</w:t>
            </w:r>
            <w:r w:rsidR="008D6D0F" w:rsidRPr="00526BD6">
              <w:rPr>
                <w:rFonts w:cstheme="minorHAnsi"/>
                <w:noProof/>
                <w:webHidden/>
              </w:rPr>
              <w:fldChar w:fldCharType="end"/>
            </w:r>
          </w:hyperlink>
        </w:p>
        <w:p w14:paraId="4B3F62E9" w14:textId="64C169FC" w:rsidR="008D6D0F" w:rsidRPr="00526BD6" w:rsidRDefault="00BF6414">
          <w:pPr>
            <w:pStyle w:val="TM3"/>
            <w:tabs>
              <w:tab w:val="left" w:pos="1100"/>
              <w:tab w:val="right" w:leader="dot" w:pos="8630"/>
            </w:tabs>
            <w:rPr>
              <w:rFonts w:eastAsiaTheme="minorEastAsia" w:cstheme="minorHAnsi"/>
              <w:noProof/>
              <w:lang w:eastAsia="fr-CA"/>
            </w:rPr>
          </w:pPr>
          <w:hyperlink w:anchor="_Toc32242268" w:history="1">
            <w:r w:rsidR="008D6D0F" w:rsidRPr="00526BD6">
              <w:rPr>
                <w:rStyle w:val="Lienhypertexte"/>
                <w:rFonts w:cstheme="minorHAnsi"/>
                <w:noProof/>
                <w:lang w:eastAsia="fr-CA"/>
              </w:rPr>
              <w:t>3.5.</w:t>
            </w:r>
            <w:r w:rsidR="008D6D0F" w:rsidRPr="00526BD6">
              <w:rPr>
                <w:rFonts w:eastAsiaTheme="minorEastAsia" w:cstheme="minorHAnsi"/>
                <w:noProof/>
                <w:lang w:eastAsia="fr-CA"/>
              </w:rPr>
              <w:tab/>
            </w:r>
            <w:r w:rsidR="008D6D0F" w:rsidRPr="00526BD6">
              <w:rPr>
                <w:rStyle w:val="Lienhypertexte"/>
                <w:rFonts w:cstheme="minorHAnsi"/>
                <w:noProof/>
                <w:lang w:eastAsia="fr-CA"/>
              </w:rPr>
              <w:t>Références</w:t>
            </w:r>
            <w:r w:rsidR="008D6D0F" w:rsidRPr="00526BD6">
              <w:rPr>
                <w:rFonts w:cstheme="minorHAnsi"/>
                <w:noProof/>
                <w:webHidden/>
              </w:rPr>
              <w:tab/>
            </w:r>
            <w:r w:rsidR="008D6D0F" w:rsidRPr="00526BD6">
              <w:rPr>
                <w:rFonts w:cstheme="minorHAnsi"/>
                <w:noProof/>
                <w:webHidden/>
              </w:rPr>
              <w:fldChar w:fldCharType="begin"/>
            </w:r>
            <w:r w:rsidR="008D6D0F" w:rsidRPr="00526BD6">
              <w:rPr>
                <w:rFonts w:cstheme="minorHAnsi"/>
                <w:noProof/>
                <w:webHidden/>
              </w:rPr>
              <w:instrText xml:space="preserve"> PAGEREF _Toc32242268 \h </w:instrText>
            </w:r>
            <w:r w:rsidR="008D6D0F" w:rsidRPr="00526BD6">
              <w:rPr>
                <w:rFonts w:cstheme="minorHAnsi"/>
                <w:noProof/>
                <w:webHidden/>
              </w:rPr>
            </w:r>
            <w:r w:rsidR="008D6D0F" w:rsidRPr="00526BD6">
              <w:rPr>
                <w:rFonts w:cstheme="minorHAnsi"/>
                <w:noProof/>
                <w:webHidden/>
              </w:rPr>
              <w:fldChar w:fldCharType="separate"/>
            </w:r>
            <w:r w:rsidR="00526BD6">
              <w:rPr>
                <w:rFonts w:cstheme="minorHAnsi"/>
                <w:noProof/>
                <w:webHidden/>
              </w:rPr>
              <w:t>8</w:t>
            </w:r>
            <w:r w:rsidR="008D6D0F" w:rsidRPr="00526BD6">
              <w:rPr>
                <w:rFonts w:cstheme="minorHAnsi"/>
                <w:noProof/>
                <w:webHidden/>
              </w:rPr>
              <w:fldChar w:fldCharType="end"/>
            </w:r>
          </w:hyperlink>
        </w:p>
        <w:p w14:paraId="0D612B95" w14:textId="68B163A0" w:rsidR="008D6D0F" w:rsidRPr="00526BD6" w:rsidRDefault="008D6D0F">
          <w:pPr>
            <w:rPr>
              <w:rFonts w:cstheme="minorHAnsi"/>
            </w:rPr>
          </w:pPr>
          <w:r w:rsidRPr="00526BD6">
            <w:rPr>
              <w:rFonts w:cstheme="minorHAnsi"/>
              <w:b/>
              <w:bCs/>
              <w:lang w:val="fr-FR"/>
            </w:rPr>
            <w:fldChar w:fldCharType="end"/>
          </w:r>
        </w:p>
      </w:sdtContent>
    </w:sdt>
    <w:p w14:paraId="27F0DC7D" w14:textId="77777777" w:rsidR="008D6D0F" w:rsidRPr="00526BD6" w:rsidRDefault="008D6D0F" w:rsidP="00521211">
      <w:pPr>
        <w:jc w:val="both"/>
        <w:rPr>
          <w:rFonts w:cstheme="minorHAnsi"/>
          <w:color w:val="000000" w:themeColor="text1"/>
          <w:sz w:val="24"/>
          <w:szCs w:val="24"/>
        </w:rPr>
      </w:pPr>
    </w:p>
    <w:p w14:paraId="50915BF1" w14:textId="77777777" w:rsidR="00521211" w:rsidRPr="00526BD6" w:rsidRDefault="00521211" w:rsidP="001C12AD">
      <w:pPr>
        <w:rPr>
          <w:rFonts w:cstheme="minorHAnsi"/>
          <w:color w:val="000000" w:themeColor="text1"/>
          <w:sz w:val="24"/>
          <w:szCs w:val="24"/>
        </w:rPr>
      </w:pPr>
      <w:r w:rsidRPr="00526BD6">
        <w:rPr>
          <w:rFonts w:cstheme="minorHAnsi"/>
          <w:color w:val="000000" w:themeColor="text1"/>
          <w:sz w:val="24"/>
          <w:szCs w:val="24"/>
        </w:rPr>
        <w:br w:type="page"/>
      </w:r>
      <w:bookmarkStart w:id="0" w:name="_Toc30148245"/>
    </w:p>
    <w:p w14:paraId="73810197" w14:textId="77777777" w:rsidR="00521211" w:rsidRPr="00526BD6" w:rsidRDefault="001C4254" w:rsidP="003B5015">
      <w:pPr>
        <w:pStyle w:val="Titre2"/>
        <w:rPr>
          <w:rFonts w:cstheme="minorHAnsi"/>
        </w:rPr>
      </w:pPr>
      <w:bookmarkStart w:id="1" w:name="_Toc32242254"/>
      <w:bookmarkEnd w:id="0"/>
      <w:r w:rsidRPr="00526BD6">
        <w:rPr>
          <w:rFonts w:cstheme="minorHAnsi"/>
        </w:rPr>
        <w:lastRenderedPageBreak/>
        <w:t>Contexte scientifique</w:t>
      </w:r>
      <w:bookmarkEnd w:id="1"/>
    </w:p>
    <w:p w14:paraId="37270447" w14:textId="163F0D9C" w:rsidR="009902B6" w:rsidRPr="00526BD6" w:rsidRDefault="000C2697" w:rsidP="00D87BEB">
      <w:pPr>
        <w:jc w:val="both"/>
        <w:rPr>
          <w:rFonts w:cstheme="minorHAnsi"/>
          <w:sz w:val="20"/>
          <w:szCs w:val="20"/>
          <w:lang w:eastAsia="fr-CA"/>
        </w:rPr>
      </w:pPr>
      <w:r w:rsidRPr="00526BD6">
        <w:rPr>
          <w:rFonts w:cstheme="minorHAnsi"/>
          <w:sz w:val="20"/>
          <w:szCs w:val="20"/>
          <w:lang w:eastAsia="fr-CA"/>
        </w:rPr>
        <w:t xml:space="preserve">L’utilisation des données </w:t>
      </w:r>
      <w:proofErr w:type="spellStart"/>
      <w:r w:rsidRPr="00526BD6">
        <w:rPr>
          <w:rFonts w:cstheme="minorHAnsi"/>
          <w:sz w:val="20"/>
          <w:szCs w:val="20"/>
          <w:lang w:eastAsia="fr-CA"/>
        </w:rPr>
        <w:t>clinico</w:t>
      </w:r>
      <w:proofErr w:type="spellEnd"/>
      <w:r w:rsidRPr="00526BD6">
        <w:rPr>
          <w:rFonts w:cstheme="minorHAnsi"/>
          <w:sz w:val="20"/>
          <w:szCs w:val="20"/>
          <w:lang w:eastAsia="fr-CA"/>
        </w:rPr>
        <w:t xml:space="preserve">-administratives pour le calcul d’indicateurs de </w:t>
      </w:r>
      <w:r w:rsidR="00D60498" w:rsidRPr="00526BD6">
        <w:rPr>
          <w:rFonts w:cstheme="minorHAnsi"/>
          <w:sz w:val="20"/>
          <w:szCs w:val="20"/>
          <w:lang w:eastAsia="fr-CA"/>
        </w:rPr>
        <w:t xml:space="preserve">comorbidités et/ou </w:t>
      </w:r>
      <w:r w:rsidRPr="00526BD6">
        <w:rPr>
          <w:rFonts w:cstheme="minorHAnsi"/>
          <w:sz w:val="20"/>
          <w:szCs w:val="20"/>
          <w:lang w:eastAsia="fr-CA"/>
        </w:rPr>
        <w:t xml:space="preserve">multi-morbidités est une approche valide qui permet de </w:t>
      </w:r>
      <w:r w:rsidR="001E725A" w:rsidRPr="00526BD6">
        <w:rPr>
          <w:rFonts w:cstheme="minorHAnsi"/>
          <w:sz w:val="20"/>
          <w:szCs w:val="20"/>
          <w:lang w:eastAsia="fr-CA"/>
        </w:rPr>
        <w:t>quantifier</w:t>
      </w:r>
      <w:r w:rsidRPr="00526BD6">
        <w:rPr>
          <w:rFonts w:cstheme="minorHAnsi"/>
          <w:sz w:val="20"/>
          <w:szCs w:val="20"/>
          <w:lang w:eastAsia="fr-CA"/>
        </w:rPr>
        <w:t xml:space="preserve"> la lourdeur globale des maladies</w:t>
      </w:r>
      <w:r w:rsidR="006D796D" w:rsidRPr="00526BD6">
        <w:rPr>
          <w:rFonts w:cstheme="minorHAnsi"/>
          <w:sz w:val="20"/>
          <w:szCs w:val="20"/>
          <w:lang w:eastAsia="fr-CA"/>
        </w:rPr>
        <w:t xml:space="preserve"> </w:t>
      </w:r>
      <w:r w:rsidR="001E725A" w:rsidRPr="00526BD6">
        <w:rPr>
          <w:rFonts w:cstheme="minorHAnsi"/>
          <w:sz w:val="20"/>
          <w:szCs w:val="20"/>
          <w:lang w:eastAsia="fr-CA"/>
        </w:rPr>
        <w:fldChar w:fldCharType="begin"/>
      </w:r>
      <w:r w:rsidR="001E725A" w:rsidRPr="00526BD6">
        <w:rPr>
          <w:rFonts w:cstheme="minorHAnsi"/>
          <w:sz w:val="20"/>
          <w:szCs w:val="20"/>
          <w:lang w:eastAsia="fr-CA"/>
        </w:rPr>
        <w:instrText xml:space="preserve"> ADDIN EN.CITE &lt;EndNote&gt;&lt;Cite&gt;&lt;Author&gt;Sharabiani&lt;/Author&gt;&lt;Year&gt;2012&lt;/Year&gt;&lt;RecNum&gt;10&lt;/RecNum&gt;&lt;DisplayText&gt;[1]&lt;/DisplayText&gt;&lt;record&gt;&lt;rec-number&gt;10&lt;/rec-number&gt;&lt;foreign-keys&gt;&lt;key app="EN" db-id="zvd5s0rxmvtz2wedzf35wsa3strev5dep5x2" timestamp="1581363682"&gt;10&lt;/key&gt;&lt;/foreign-keys&gt;&lt;ref-type name="Journal Article"&gt;17&lt;/ref-type&gt;&lt;contributors&gt;&lt;authors&gt;&lt;author&gt;Sharabiani, M. T.&lt;/author&gt;&lt;author&gt;Aylin, P.&lt;/author&gt;&lt;author&gt;Bottle, A.&lt;/author&gt;&lt;/authors&gt;&lt;/contributors&gt;&lt;auth-address&gt;Dr Foster Unit, Department of Primary Care and Public Health, School of Public Health, Imperial College London, London, UK. taghavi-azar-sharabiani05@imperial.ac.uk&lt;/auth-address&gt;&lt;titles&gt;&lt;title&gt;Systematic review of comorbidity indices for administrative data&lt;/title&gt;&lt;secondary-title&gt;Med Care&lt;/secondary-title&gt;&lt;/titles&gt;&lt;periodical&gt;&lt;full-title&gt;Med Care&lt;/full-title&gt;&lt;/periodical&gt;&lt;pages&gt;1109-18&lt;/pages&gt;&lt;volume&gt;50&lt;/volume&gt;&lt;number&gt;12&lt;/number&gt;&lt;edition&gt;2012/08/30&lt;/edition&gt;&lt;keywords&gt;&lt;keyword&gt;*Comorbidity&lt;/keyword&gt;&lt;keyword&gt;Humans&lt;/keyword&gt;&lt;keyword&gt;Risk Adjustment/*methods&lt;/keyword&gt;&lt;/keywords&gt;&lt;dates&gt;&lt;year&gt;2012&lt;/year&gt;&lt;pub-dates&gt;&lt;date&gt;Dec&lt;/date&gt;&lt;/pub-dates&gt;&lt;/dates&gt;&lt;isbn&gt;0025-7079&lt;/isbn&gt;&lt;accession-num&gt;22929993&lt;/accession-num&gt;&lt;urls&gt;&lt;/urls&gt;&lt;electronic-resource-num&gt;10.1097/MLR.0b013e31825f64d0&lt;/electronic-resource-num&gt;&lt;remote-database-provider&gt;NLM&lt;/remote-database-provider&gt;&lt;language&gt;eng&lt;/language&gt;&lt;/record&gt;&lt;/Cite&gt;&lt;/EndNote&gt;</w:instrText>
      </w:r>
      <w:r w:rsidR="001E725A" w:rsidRPr="00526BD6">
        <w:rPr>
          <w:rFonts w:cstheme="minorHAnsi"/>
          <w:sz w:val="20"/>
          <w:szCs w:val="20"/>
          <w:lang w:eastAsia="fr-CA"/>
        </w:rPr>
        <w:fldChar w:fldCharType="separate"/>
      </w:r>
      <w:r w:rsidR="001E725A" w:rsidRPr="00526BD6">
        <w:rPr>
          <w:rFonts w:cstheme="minorHAnsi"/>
          <w:noProof/>
          <w:sz w:val="20"/>
          <w:szCs w:val="20"/>
          <w:lang w:eastAsia="fr-CA"/>
        </w:rPr>
        <w:t>[1]</w:t>
      </w:r>
      <w:r w:rsidR="001E725A" w:rsidRPr="00526BD6">
        <w:rPr>
          <w:rFonts w:cstheme="minorHAnsi"/>
          <w:sz w:val="20"/>
          <w:szCs w:val="20"/>
          <w:lang w:eastAsia="fr-CA"/>
        </w:rPr>
        <w:fldChar w:fldCharType="end"/>
      </w:r>
      <w:r w:rsidR="001E725A" w:rsidRPr="00526BD6">
        <w:rPr>
          <w:rFonts w:cstheme="minorHAnsi"/>
          <w:sz w:val="20"/>
          <w:szCs w:val="20"/>
          <w:lang w:eastAsia="fr-CA"/>
        </w:rPr>
        <w:t>.</w:t>
      </w:r>
      <w:r w:rsidRPr="00526BD6">
        <w:rPr>
          <w:rFonts w:cstheme="minorHAnsi"/>
          <w:sz w:val="20"/>
          <w:szCs w:val="20"/>
          <w:lang w:eastAsia="fr-CA"/>
        </w:rPr>
        <w:t xml:space="preserve"> Ces indicateurs </w:t>
      </w:r>
      <w:r w:rsidR="00D60498" w:rsidRPr="00526BD6">
        <w:rPr>
          <w:rFonts w:cstheme="minorHAnsi"/>
          <w:sz w:val="20"/>
          <w:szCs w:val="20"/>
          <w:lang w:eastAsia="fr-CA"/>
        </w:rPr>
        <w:t xml:space="preserve">sont </w:t>
      </w:r>
      <w:r w:rsidRPr="00526BD6">
        <w:rPr>
          <w:rFonts w:cstheme="minorHAnsi"/>
          <w:sz w:val="20"/>
          <w:szCs w:val="20"/>
          <w:lang w:eastAsia="fr-CA"/>
        </w:rPr>
        <w:t xml:space="preserve">très </w:t>
      </w:r>
      <w:r w:rsidR="00D87BEB" w:rsidRPr="00526BD6">
        <w:rPr>
          <w:rFonts w:cstheme="minorHAnsi"/>
          <w:sz w:val="20"/>
          <w:szCs w:val="20"/>
          <w:lang w:eastAsia="fr-CA"/>
        </w:rPr>
        <w:t>utiles</w:t>
      </w:r>
      <w:r w:rsidRPr="00526BD6">
        <w:rPr>
          <w:rFonts w:cstheme="minorHAnsi"/>
          <w:sz w:val="20"/>
          <w:szCs w:val="20"/>
          <w:lang w:eastAsia="fr-CA"/>
        </w:rPr>
        <w:t xml:space="preserve"> pour </w:t>
      </w:r>
      <w:r w:rsidR="00D60498" w:rsidRPr="00526BD6">
        <w:rPr>
          <w:rFonts w:cstheme="minorHAnsi"/>
          <w:sz w:val="20"/>
          <w:szCs w:val="20"/>
          <w:lang w:eastAsia="fr-CA"/>
        </w:rPr>
        <w:t xml:space="preserve">l’ajustement </w:t>
      </w:r>
      <w:r w:rsidR="008966FF">
        <w:rPr>
          <w:rFonts w:cstheme="minorHAnsi"/>
          <w:sz w:val="20"/>
          <w:szCs w:val="20"/>
          <w:lang w:eastAsia="fr-CA"/>
        </w:rPr>
        <w:t>/ la stratification</w:t>
      </w:r>
      <w:r w:rsidR="008966FF" w:rsidRPr="00526BD6">
        <w:rPr>
          <w:rFonts w:cstheme="minorHAnsi"/>
          <w:sz w:val="20"/>
          <w:szCs w:val="20"/>
          <w:lang w:eastAsia="fr-CA"/>
        </w:rPr>
        <w:t xml:space="preserve"> </w:t>
      </w:r>
      <w:r w:rsidR="008966FF">
        <w:rPr>
          <w:rFonts w:cstheme="minorHAnsi"/>
          <w:sz w:val="20"/>
          <w:szCs w:val="20"/>
          <w:lang w:eastAsia="fr-CA"/>
        </w:rPr>
        <w:t>des</w:t>
      </w:r>
      <w:r w:rsidR="00137DE9">
        <w:rPr>
          <w:rFonts w:cstheme="minorHAnsi"/>
          <w:sz w:val="20"/>
          <w:szCs w:val="20"/>
          <w:lang w:eastAsia="fr-CA"/>
        </w:rPr>
        <w:t xml:space="preserve"> cohortes </w:t>
      </w:r>
      <w:r w:rsidR="008966FF">
        <w:rPr>
          <w:rFonts w:cstheme="minorHAnsi"/>
          <w:sz w:val="20"/>
          <w:szCs w:val="20"/>
          <w:lang w:eastAsia="fr-CA"/>
        </w:rPr>
        <w:t xml:space="preserve">afin qu’elles soient </w:t>
      </w:r>
      <w:r w:rsidR="008966FF" w:rsidRPr="008966FF">
        <w:rPr>
          <w:rFonts w:cstheme="minorHAnsi"/>
          <w:sz w:val="20"/>
          <w:szCs w:val="20"/>
          <w:lang w:eastAsia="fr-CA"/>
        </w:rPr>
        <w:t>comparables en t</w:t>
      </w:r>
      <w:r w:rsidR="008966FF">
        <w:rPr>
          <w:rFonts w:cstheme="minorHAnsi"/>
          <w:sz w:val="20"/>
          <w:szCs w:val="20"/>
          <w:lang w:eastAsia="fr-CA"/>
        </w:rPr>
        <w:t>enant compte du risque inhérent</w:t>
      </w:r>
      <w:r w:rsidR="008966FF" w:rsidRPr="008966FF">
        <w:rPr>
          <w:rFonts w:cstheme="minorHAnsi"/>
          <w:sz w:val="20"/>
          <w:szCs w:val="20"/>
          <w:lang w:eastAsia="fr-CA"/>
        </w:rPr>
        <w:t xml:space="preserve"> à chaque individu.</w:t>
      </w:r>
      <w:r w:rsidR="008966FF">
        <w:rPr>
          <w:rFonts w:cstheme="minorHAnsi"/>
          <w:sz w:val="20"/>
          <w:szCs w:val="20"/>
          <w:lang w:eastAsia="fr-CA"/>
        </w:rPr>
        <w:t xml:space="preserve"> </w:t>
      </w:r>
      <w:r w:rsidR="005B6CB1" w:rsidRPr="00526BD6">
        <w:rPr>
          <w:rFonts w:cstheme="minorHAnsi"/>
          <w:sz w:val="20"/>
          <w:szCs w:val="20"/>
          <w:lang w:eastAsia="fr-CA"/>
        </w:rPr>
        <w:t>Il a été démontré que les indicateurs de comorbidités/multi-morbidités sont des prédicteurs indépendant</w:t>
      </w:r>
      <w:r w:rsidR="001E725A" w:rsidRPr="00526BD6">
        <w:rPr>
          <w:rFonts w:cstheme="minorHAnsi"/>
          <w:sz w:val="20"/>
          <w:szCs w:val="20"/>
          <w:lang w:eastAsia="fr-CA"/>
        </w:rPr>
        <w:t>s</w:t>
      </w:r>
      <w:r w:rsidR="005B6CB1" w:rsidRPr="00526BD6">
        <w:rPr>
          <w:rFonts w:cstheme="minorHAnsi"/>
          <w:sz w:val="20"/>
          <w:szCs w:val="20"/>
          <w:lang w:eastAsia="fr-CA"/>
        </w:rPr>
        <w:t xml:space="preserve"> de la mortalité </w:t>
      </w:r>
      <w:r w:rsidR="006D796D" w:rsidRPr="00526BD6">
        <w:rPr>
          <w:rFonts w:cstheme="minorHAnsi"/>
          <w:sz w:val="20"/>
          <w:szCs w:val="20"/>
          <w:lang w:eastAsia="fr-CA"/>
        </w:rPr>
        <w:t xml:space="preserve">suivant une hospitalisation, </w:t>
      </w:r>
      <w:r w:rsidR="005A22E5" w:rsidRPr="00526BD6">
        <w:rPr>
          <w:rFonts w:cstheme="minorHAnsi"/>
          <w:sz w:val="20"/>
          <w:szCs w:val="20"/>
          <w:lang w:eastAsia="fr-CA"/>
        </w:rPr>
        <w:t>la réadmission à l’hôpital</w:t>
      </w:r>
      <w:r w:rsidR="005B6CB1" w:rsidRPr="00526BD6">
        <w:rPr>
          <w:rFonts w:cstheme="minorHAnsi"/>
          <w:sz w:val="20"/>
          <w:szCs w:val="20"/>
          <w:lang w:eastAsia="fr-CA"/>
        </w:rPr>
        <w:t xml:space="preserve"> et la survie à long terme </w:t>
      </w:r>
      <w:r w:rsidR="001E725A" w:rsidRPr="00526BD6">
        <w:rPr>
          <w:rFonts w:cstheme="minorHAnsi"/>
          <w:sz w:val="20"/>
          <w:szCs w:val="20"/>
          <w:lang w:eastAsia="fr-CA"/>
        </w:rPr>
        <w:fldChar w:fldCharType="begin">
          <w:fldData xml:space="preserve">PEVuZE5vdGU+PENpdGU+PEF1dGhvcj5BenphbGluaTwvQXV0aG9yPjxZZWFyPjIwMTk8L1llYXI+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==
</w:fldData>
        </w:fldChar>
      </w:r>
      <w:r w:rsidR="001E725A" w:rsidRPr="00526BD6">
        <w:rPr>
          <w:rFonts w:cstheme="minorHAnsi"/>
          <w:sz w:val="20"/>
          <w:szCs w:val="20"/>
          <w:lang w:eastAsia="fr-CA"/>
        </w:rPr>
        <w:instrText xml:space="preserve"> ADDIN EN.CITE </w:instrText>
      </w:r>
      <w:r w:rsidR="001E725A" w:rsidRPr="00526BD6">
        <w:rPr>
          <w:rFonts w:cstheme="minorHAnsi"/>
          <w:sz w:val="20"/>
          <w:szCs w:val="20"/>
          <w:lang w:eastAsia="fr-CA"/>
        </w:rPr>
        <w:fldChar w:fldCharType="begin">
          <w:fldData xml:space="preserve">PEVuZE5vdGU+PENpdGU+PEF1dGhvcj5BenphbGluaTwvQXV0aG9yPjxZZWFyPjIwMTk8L1llYXI+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==
</w:fldData>
        </w:fldChar>
      </w:r>
      <w:r w:rsidR="001E725A" w:rsidRPr="00526BD6">
        <w:rPr>
          <w:rFonts w:cstheme="minorHAnsi"/>
          <w:sz w:val="20"/>
          <w:szCs w:val="20"/>
          <w:lang w:eastAsia="fr-CA"/>
        </w:rPr>
        <w:instrText xml:space="preserve"> ADDIN EN.CITE.DATA </w:instrText>
      </w:r>
      <w:r w:rsidR="001E725A" w:rsidRPr="00526BD6">
        <w:rPr>
          <w:rFonts w:cstheme="minorHAnsi"/>
          <w:sz w:val="20"/>
          <w:szCs w:val="20"/>
          <w:lang w:eastAsia="fr-CA"/>
        </w:rPr>
      </w:r>
      <w:r w:rsidR="001E725A" w:rsidRPr="00526BD6">
        <w:rPr>
          <w:rFonts w:cstheme="minorHAnsi"/>
          <w:sz w:val="20"/>
          <w:szCs w:val="20"/>
          <w:lang w:eastAsia="fr-CA"/>
        </w:rPr>
        <w:fldChar w:fldCharType="end"/>
      </w:r>
      <w:r w:rsidR="001E725A" w:rsidRPr="00526BD6">
        <w:rPr>
          <w:rFonts w:cstheme="minorHAnsi"/>
          <w:sz w:val="20"/>
          <w:szCs w:val="20"/>
          <w:lang w:eastAsia="fr-CA"/>
        </w:rPr>
      </w:r>
      <w:r w:rsidR="001E725A" w:rsidRPr="00526BD6">
        <w:rPr>
          <w:rFonts w:cstheme="minorHAnsi"/>
          <w:sz w:val="20"/>
          <w:szCs w:val="20"/>
          <w:lang w:eastAsia="fr-CA"/>
        </w:rPr>
        <w:fldChar w:fldCharType="separate"/>
      </w:r>
      <w:r w:rsidR="001E725A" w:rsidRPr="00526BD6">
        <w:rPr>
          <w:rFonts w:cstheme="minorHAnsi"/>
          <w:noProof/>
          <w:sz w:val="20"/>
          <w:szCs w:val="20"/>
          <w:lang w:eastAsia="fr-CA"/>
        </w:rPr>
        <w:t>[2-5]</w:t>
      </w:r>
      <w:r w:rsidR="001E725A" w:rsidRPr="00526BD6">
        <w:rPr>
          <w:rFonts w:cstheme="minorHAnsi"/>
          <w:sz w:val="20"/>
          <w:szCs w:val="20"/>
          <w:lang w:eastAsia="fr-CA"/>
        </w:rPr>
        <w:fldChar w:fldCharType="end"/>
      </w:r>
      <w:r w:rsidR="001E725A" w:rsidRPr="00526BD6">
        <w:rPr>
          <w:rFonts w:cstheme="minorHAnsi"/>
          <w:sz w:val="20"/>
          <w:szCs w:val="20"/>
          <w:lang w:eastAsia="fr-CA"/>
        </w:rPr>
        <w:t>.</w:t>
      </w:r>
    </w:p>
    <w:p w14:paraId="6EDBEC89" w14:textId="5D516A3D" w:rsidR="00D87BEB" w:rsidRPr="00526BD6" w:rsidRDefault="00D87BEB" w:rsidP="00D87BEB">
      <w:pPr>
        <w:jc w:val="both"/>
        <w:rPr>
          <w:rFonts w:cstheme="minorHAnsi"/>
          <w:sz w:val="20"/>
          <w:szCs w:val="20"/>
          <w:lang w:eastAsia="fr-CA"/>
        </w:rPr>
      </w:pPr>
      <w:r w:rsidRPr="00526BD6">
        <w:rPr>
          <w:rFonts w:cstheme="minorHAnsi"/>
          <w:sz w:val="20"/>
          <w:szCs w:val="20"/>
          <w:lang w:eastAsia="fr-CA"/>
        </w:rPr>
        <w:t xml:space="preserve">Jusqu’à récemment, l’utilisation du </w:t>
      </w:r>
      <w:r w:rsidR="00AF0940" w:rsidRPr="00526BD6">
        <w:rPr>
          <w:rFonts w:cstheme="minorHAnsi"/>
          <w:sz w:val="20"/>
          <w:szCs w:val="20"/>
          <w:lang w:eastAsia="fr-CA"/>
        </w:rPr>
        <w:t>terme</w:t>
      </w:r>
      <w:r w:rsidRPr="00526BD6">
        <w:rPr>
          <w:rFonts w:cstheme="minorHAnsi"/>
          <w:sz w:val="20"/>
          <w:szCs w:val="20"/>
          <w:lang w:eastAsia="fr-CA"/>
        </w:rPr>
        <w:t xml:space="preserve"> multi-morbidité et comorbidité dans la littérature scientifique était interchangeable et la différence entre les deux concepts n’était pas clair</w:t>
      </w:r>
      <w:r w:rsidR="00A042D8" w:rsidRPr="00526BD6">
        <w:rPr>
          <w:rFonts w:cstheme="minorHAnsi"/>
          <w:sz w:val="20"/>
          <w:szCs w:val="20"/>
          <w:lang w:eastAsia="fr-CA"/>
        </w:rPr>
        <w:t>e</w:t>
      </w:r>
      <w:r w:rsidRPr="00526BD6">
        <w:rPr>
          <w:rFonts w:cstheme="minorHAnsi"/>
          <w:sz w:val="20"/>
          <w:szCs w:val="20"/>
          <w:lang w:eastAsia="fr-CA"/>
        </w:rPr>
        <w:t xml:space="preserve">. </w:t>
      </w:r>
      <w:r w:rsidR="00EA76C5" w:rsidRPr="00526BD6">
        <w:rPr>
          <w:rFonts w:cstheme="minorHAnsi"/>
          <w:sz w:val="20"/>
          <w:szCs w:val="20"/>
          <w:lang w:eastAsia="fr-CA"/>
        </w:rPr>
        <w:t>Bien que les deux termes réfèrent à l’accumulation de plusieurs maladies pour la même personne, selon Nicholson et al., (201</w:t>
      </w:r>
      <w:r w:rsidR="001E725A" w:rsidRPr="00526BD6">
        <w:rPr>
          <w:rFonts w:cstheme="minorHAnsi"/>
          <w:sz w:val="20"/>
          <w:szCs w:val="20"/>
          <w:lang w:eastAsia="fr-CA"/>
        </w:rPr>
        <w:t>9</w:t>
      </w:r>
      <w:r w:rsidR="00EA76C5" w:rsidRPr="00526BD6">
        <w:rPr>
          <w:rFonts w:cstheme="minorHAnsi"/>
          <w:sz w:val="20"/>
          <w:szCs w:val="20"/>
          <w:lang w:eastAsia="fr-CA"/>
        </w:rPr>
        <w:t>) le terme « comorbidité » fait référence aux effets combinés de maladies supplémentaires en plus d’une maladie chronique index</w:t>
      </w:r>
      <w:r w:rsidR="00137DE9">
        <w:rPr>
          <w:rFonts w:cstheme="minorHAnsi"/>
          <w:sz w:val="20"/>
          <w:szCs w:val="20"/>
          <w:lang w:eastAsia="fr-CA"/>
        </w:rPr>
        <w:t>; par exemple</w:t>
      </w:r>
      <w:r w:rsidR="00EA76C5" w:rsidRPr="00526BD6">
        <w:rPr>
          <w:rFonts w:cstheme="minorHAnsi"/>
          <w:sz w:val="20"/>
          <w:szCs w:val="20"/>
          <w:lang w:eastAsia="fr-CA"/>
        </w:rPr>
        <w:t xml:space="preserve"> le diabète, la MPOC </w:t>
      </w:r>
      <w:r w:rsidR="00137DE9">
        <w:rPr>
          <w:rFonts w:cstheme="minorHAnsi"/>
          <w:sz w:val="20"/>
          <w:szCs w:val="20"/>
          <w:lang w:eastAsia="fr-CA"/>
        </w:rPr>
        <w:t>ou</w:t>
      </w:r>
      <w:r w:rsidR="00137DE9" w:rsidRPr="00526BD6">
        <w:rPr>
          <w:rFonts w:cstheme="minorHAnsi"/>
          <w:sz w:val="20"/>
          <w:szCs w:val="20"/>
          <w:lang w:eastAsia="fr-CA"/>
        </w:rPr>
        <w:t xml:space="preserve"> </w:t>
      </w:r>
      <w:r w:rsidR="00EA76C5" w:rsidRPr="00526BD6">
        <w:rPr>
          <w:rFonts w:cstheme="minorHAnsi"/>
          <w:sz w:val="20"/>
          <w:szCs w:val="20"/>
          <w:lang w:eastAsia="fr-CA"/>
        </w:rPr>
        <w:t>le cancer</w:t>
      </w:r>
      <w:r w:rsidR="009A42D1" w:rsidRPr="00526BD6">
        <w:rPr>
          <w:rFonts w:cstheme="minorHAnsi"/>
          <w:sz w:val="20"/>
          <w:szCs w:val="20"/>
          <w:lang w:eastAsia="fr-CA"/>
        </w:rPr>
        <w:t>, etc</w:t>
      </w:r>
      <w:r w:rsidR="00EA76C5" w:rsidRPr="00526BD6">
        <w:rPr>
          <w:rFonts w:cstheme="minorHAnsi"/>
          <w:sz w:val="20"/>
          <w:szCs w:val="20"/>
          <w:lang w:eastAsia="fr-CA"/>
        </w:rPr>
        <w:t xml:space="preserve">. Le terme </w:t>
      </w:r>
      <w:r w:rsidR="009A42D1" w:rsidRPr="00526BD6">
        <w:rPr>
          <w:rFonts w:cstheme="minorHAnsi"/>
          <w:sz w:val="20"/>
          <w:szCs w:val="20"/>
          <w:lang w:eastAsia="fr-CA"/>
        </w:rPr>
        <w:t>« </w:t>
      </w:r>
      <w:r w:rsidR="00EA76C5" w:rsidRPr="00526BD6">
        <w:rPr>
          <w:rFonts w:cstheme="minorHAnsi"/>
          <w:sz w:val="20"/>
          <w:szCs w:val="20"/>
          <w:lang w:eastAsia="fr-CA"/>
        </w:rPr>
        <w:t>multi-morbidité</w:t>
      </w:r>
      <w:r w:rsidR="009A42D1" w:rsidRPr="00526BD6">
        <w:rPr>
          <w:rFonts w:cstheme="minorHAnsi"/>
          <w:sz w:val="20"/>
          <w:szCs w:val="20"/>
          <w:lang w:eastAsia="fr-CA"/>
        </w:rPr>
        <w:t> »</w:t>
      </w:r>
      <w:r w:rsidR="00EA76C5" w:rsidRPr="00526BD6">
        <w:rPr>
          <w:rFonts w:cstheme="minorHAnsi"/>
          <w:sz w:val="20"/>
          <w:szCs w:val="20"/>
          <w:lang w:eastAsia="fr-CA"/>
        </w:rPr>
        <w:t xml:space="preserve"> quant à lui indique qu'aucune condition unique n'a la priorité sur aucune des conditions concomitantes du point de vue du patient et du professionnel de la santé</w:t>
      </w:r>
      <w:r w:rsidR="009A42D1" w:rsidRPr="00526BD6">
        <w:rPr>
          <w:rFonts w:cstheme="minorHAnsi"/>
          <w:sz w:val="20"/>
          <w:szCs w:val="20"/>
          <w:lang w:eastAsia="fr-CA"/>
        </w:rPr>
        <w:t xml:space="preserve"> </w:t>
      </w:r>
      <w:r w:rsidR="001E725A" w:rsidRPr="00526BD6">
        <w:rPr>
          <w:rFonts w:cstheme="minorHAnsi"/>
          <w:sz w:val="20"/>
          <w:szCs w:val="20"/>
          <w:lang w:eastAsia="fr-CA"/>
        </w:rPr>
        <w:fldChar w:fldCharType="begin">
          <w:fldData xml:space="preserve">PEVuZE5vdGU+PENpdGU+PEF1dGhvcj5OaWNob2xzb248L0F1dGhvcj48WWVhcj4yMDE5PC9ZZWFy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</w:fldData>
        </w:fldChar>
      </w:r>
      <w:r w:rsidR="001E725A" w:rsidRPr="00526BD6">
        <w:rPr>
          <w:rFonts w:cstheme="minorHAnsi"/>
          <w:sz w:val="20"/>
          <w:szCs w:val="20"/>
          <w:lang w:eastAsia="fr-CA"/>
        </w:rPr>
        <w:instrText xml:space="preserve"> ADDIN EN.CITE </w:instrText>
      </w:r>
      <w:r w:rsidR="001E725A" w:rsidRPr="00526BD6">
        <w:rPr>
          <w:rFonts w:cstheme="minorHAnsi"/>
          <w:sz w:val="20"/>
          <w:szCs w:val="20"/>
          <w:lang w:eastAsia="fr-CA"/>
        </w:rPr>
        <w:fldChar w:fldCharType="begin">
          <w:fldData xml:space="preserve">PEVuZE5vdGU+PENpdGU+PEF1dGhvcj5OaWNob2xzb248L0F1dGhvcj48WWVhcj4yMDE5PC9ZZWFy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</w:fldData>
        </w:fldChar>
      </w:r>
      <w:r w:rsidR="001E725A" w:rsidRPr="00526BD6">
        <w:rPr>
          <w:rFonts w:cstheme="minorHAnsi"/>
          <w:sz w:val="20"/>
          <w:szCs w:val="20"/>
          <w:lang w:eastAsia="fr-CA"/>
        </w:rPr>
        <w:instrText xml:space="preserve"> ADDIN EN.CITE.DATA </w:instrText>
      </w:r>
      <w:r w:rsidR="001E725A" w:rsidRPr="00526BD6">
        <w:rPr>
          <w:rFonts w:cstheme="minorHAnsi"/>
          <w:sz w:val="20"/>
          <w:szCs w:val="20"/>
          <w:lang w:eastAsia="fr-CA"/>
        </w:rPr>
      </w:r>
      <w:r w:rsidR="001E725A" w:rsidRPr="00526BD6">
        <w:rPr>
          <w:rFonts w:cstheme="minorHAnsi"/>
          <w:sz w:val="20"/>
          <w:szCs w:val="20"/>
          <w:lang w:eastAsia="fr-CA"/>
        </w:rPr>
        <w:fldChar w:fldCharType="end"/>
      </w:r>
      <w:r w:rsidR="001E725A" w:rsidRPr="00526BD6">
        <w:rPr>
          <w:rFonts w:cstheme="minorHAnsi"/>
          <w:sz w:val="20"/>
          <w:szCs w:val="20"/>
          <w:lang w:eastAsia="fr-CA"/>
        </w:rPr>
      </w:r>
      <w:r w:rsidR="001E725A" w:rsidRPr="00526BD6">
        <w:rPr>
          <w:rFonts w:cstheme="minorHAnsi"/>
          <w:sz w:val="20"/>
          <w:szCs w:val="20"/>
          <w:lang w:eastAsia="fr-CA"/>
        </w:rPr>
        <w:fldChar w:fldCharType="separate"/>
      </w:r>
      <w:r w:rsidR="001E725A" w:rsidRPr="00526BD6">
        <w:rPr>
          <w:rFonts w:cstheme="minorHAnsi"/>
          <w:noProof/>
          <w:sz w:val="20"/>
          <w:szCs w:val="20"/>
          <w:lang w:eastAsia="fr-CA"/>
        </w:rPr>
        <w:t>[6]</w:t>
      </w:r>
      <w:r w:rsidR="001E725A" w:rsidRPr="00526BD6">
        <w:rPr>
          <w:rFonts w:cstheme="minorHAnsi"/>
          <w:sz w:val="20"/>
          <w:szCs w:val="20"/>
          <w:lang w:eastAsia="fr-CA"/>
        </w:rPr>
        <w:fldChar w:fldCharType="end"/>
      </w:r>
      <w:r w:rsidR="00EA76C5" w:rsidRPr="00526BD6">
        <w:rPr>
          <w:rFonts w:cstheme="minorHAnsi"/>
          <w:sz w:val="20"/>
          <w:szCs w:val="20"/>
          <w:lang w:eastAsia="fr-CA"/>
        </w:rPr>
        <w:t xml:space="preserve">. </w:t>
      </w:r>
    </w:p>
    <w:p w14:paraId="060E2E52" w14:textId="1D15F4F5" w:rsidR="009D0788" w:rsidRPr="00526BD6" w:rsidRDefault="00137DE9" w:rsidP="00E26CA1">
      <w:pPr>
        <w:jc w:val="both"/>
        <w:rPr>
          <w:rFonts w:cstheme="minorHAnsi"/>
          <w:sz w:val="20"/>
          <w:szCs w:val="20"/>
          <w:lang w:eastAsia="fr-CA"/>
        </w:rPr>
      </w:pPr>
      <w:r>
        <w:rPr>
          <w:rFonts w:cstheme="minorHAnsi"/>
          <w:sz w:val="20"/>
          <w:szCs w:val="20"/>
          <w:lang w:eastAsia="fr-CA"/>
        </w:rPr>
        <w:t>Il</w:t>
      </w:r>
      <w:r w:rsidR="009A42D1" w:rsidRPr="00526BD6">
        <w:rPr>
          <w:rFonts w:cstheme="minorHAnsi"/>
          <w:sz w:val="20"/>
          <w:szCs w:val="20"/>
          <w:lang w:eastAsia="fr-CA"/>
        </w:rPr>
        <w:t xml:space="preserve"> existe plusieurs indicateurs de comorbidités/multi-morbidités</w:t>
      </w:r>
      <w:r>
        <w:rPr>
          <w:rFonts w:cstheme="minorHAnsi"/>
          <w:sz w:val="20"/>
          <w:szCs w:val="20"/>
          <w:lang w:eastAsia="fr-CA"/>
        </w:rPr>
        <w:t xml:space="preserve">. </w:t>
      </w:r>
      <w:r w:rsidR="008966FF">
        <w:rPr>
          <w:rFonts w:cstheme="minorHAnsi"/>
          <w:sz w:val="20"/>
          <w:szCs w:val="20"/>
          <w:lang w:eastAsia="fr-CA"/>
        </w:rPr>
        <w:t xml:space="preserve">On distingue deux grandes catégories, soit les indicateurs basés sur les diagnostics des maladies </w:t>
      </w:r>
      <w:r w:rsidR="004F4C60">
        <w:rPr>
          <w:rFonts w:cstheme="minorHAnsi"/>
          <w:sz w:val="20"/>
          <w:szCs w:val="20"/>
          <w:lang w:eastAsia="fr-CA"/>
        </w:rPr>
        <w:t xml:space="preserve">provenant des données </w:t>
      </w:r>
      <w:proofErr w:type="spellStart"/>
      <w:r w:rsidR="004F4C60">
        <w:rPr>
          <w:rFonts w:cstheme="minorHAnsi"/>
          <w:sz w:val="20"/>
          <w:szCs w:val="20"/>
          <w:lang w:eastAsia="fr-CA"/>
        </w:rPr>
        <w:t>clinico</w:t>
      </w:r>
      <w:proofErr w:type="spellEnd"/>
      <w:r w:rsidR="004F4C60">
        <w:rPr>
          <w:rFonts w:cstheme="minorHAnsi"/>
          <w:sz w:val="20"/>
          <w:szCs w:val="20"/>
          <w:lang w:eastAsia="fr-CA"/>
        </w:rPr>
        <w:t>-administrative</w:t>
      </w:r>
      <w:r w:rsidR="00175C71">
        <w:rPr>
          <w:rFonts w:cstheme="minorHAnsi"/>
          <w:sz w:val="20"/>
          <w:szCs w:val="20"/>
          <w:lang w:eastAsia="fr-CA"/>
        </w:rPr>
        <w:t>s</w:t>
      </w:r>
      <w:r w:rsidR="004F4C60">
        <w:rPr>
          <w:rFonts w:cstheme="minorHAnsi"/>
          <w:sz w:val="20"/>
          <w:szCs w:val="20"/>
          <w:lang w:eastAsia="fr-CA"/>
        </w:rPr>
        <w:t xml:space="preserve"> </w:t>
      </w:r>
      <w:r w:rsidR="008966FF">
        <w:rPr>
          <w:rFonts w:cstheme="minorHAnsi"/>
          <w:sz w:val="20"/>
          <w:szCs w:val="20"/>
          <w:lang w:eastAsia="fr-CA"/>
        </w:rPr>
        <w:t xml:space="preserve">et les indicateurs </w:t>
      </w:r>
      <w:r w:rsidR="004F4C60">
        <w:rPr>
          <w:rFonts w:cstheme="minorHAnsi"/>
          <w:sz w:val="20"/>
          <w:szCs w:val="20"/>
          <w:lang w:eastAsia="fr-CA"/>
        </w:rPr>
        <w:t>basés sur les données de médicaments (</w:t>
      </w:r>
      <w:proofErr w:type="spellStart"/>
      <w:r w:rsidR="004F4C60">
        <w:rPr>
          <w:rFonts w:cstheme="minorHAnsi"/>
          <w:sz w:val="20"/>
          <w:szCs w:val="20"/>
          <w:lang w:eastAsia="fr-CA"/>
        </w:rPr>
        <w:t>Ref</w:t>
      </w:r>
      <w:proofErr w:type="spellEnd"/>
      <w:r w:rsidR="004F4C60">
        <w:rPr>
          <w:rFonts w:cstheme="minorHAnsi"/>
          <w:sz w:val="20"/>
          <w:szCs w:val="20"/>
          <w:lang w:eastAsia="fr-CA"/>
        </w:rPr>
        <w:t xml:space="preserve">). </w:t>
      </w:r>
      <w:r w:rsidR="008C56B0">
        <w:rPr>
          <w:rFonts w:cstheme="minorHAnsi"/>
          <w:sz w:val="20"/>
          <w:szCs w:val="20"/>
          <w:lang w:eastAsia="fr-CA"/>
        </w:rPr>
        <w:t xml:space="preserve">Ces derniers, soit les indicateurs basés sur les données de médicaments ont </w:t>
      </w:r>
      <w:r w:rsidR="00AA324A">
        <w:rPr>
          <w:rFonts w:cstheme="minorHAnsi"/>
          <w:sz w:val="20"/>
          <w:szCs w:val="20"/>
          <w:lang w:eastAsia="fr-CA"/>
        </w:rPr>
        <w:t>démontré</w:t>
      </w:r>
      <w:r w:rsidR="008C56B0">
        <w:rPr>
          <w:rFonts w:cstheme="minorHAnsi"/>
          <w:sz w:val="20"/>
          <w:szCs w:val="20"/>
          <w:lang w:eastAsia="fr-CA"/>
        </w:rPr>
        <w:t xml:space="preserve"> une meilleure performance de prédiction </w:t>
      </w:r>
      <w:r w:rsidR="00AA324A">
        <w:rPr>
          <w:rFonts w:cstheme="minorHAnsi"/>
          <w:sz w:val="20"/>
          <w:szCs w:val="20"/>
          <w:lang w:eastAsia="fr-CA"/>
        </w:rPr>
        <w:t>de l’utilisation des services de soin comparativement aux indicateurs basés sur les diagnostics des maladies, lesquels sont plus performant pour prédire la mortalité (</w:t>
      </w:r>
      <w:proofErr w:type="spellStart"/>
      <w:r w:rsidR="00AA324A">
        <w:rPr>
          <w:rFonts w:cstheme="minorHAnsi"/>
          <w:sz w:val="20"/>
          <w:szCs w:val="20"/>
          <w:lang w:eastAsia="fr-CA"/>
        </w:rPr>
        <w:t>Ref</w:t>
      </w:r>
      <w:proofErr w:type="spellEnd"/>
      <w:r w:rsidR="00AA324A">
        <w:rPr>
          <w:rFonts w:cstheme="minorHAnsi"/>
          <w:sz w:val="20"/>
          <w:szCs w:val="20"/>
          <w:lang w:eastAsia="fr-CA"/>
        </w:rPr>
        <w:t xml:space="preserve">). </w:t>
      </w:r>
      <w:r w:rsidR="004F4C60">
        <w:rPr>
          <w:rFonts w:cstheme="minorHAnsi"/>
          <w:sz w:val="20"/>
          <w:szCs w:val="20"/>
          <w:lang w:eastAsia="fr-CA"/>
        </w:rPr>
        <w:t>Parmi les indicateurs basés sur les diagnostics, l</w:t>
      </w:r>
      <w:r>
        <w:rPr>
          <w:rFonts w:cstheme="minorHAnsi"/>
          <w:sz w:val="20"/>
          <w:szCs w:val="20"/>
          <w:lang w:eastAsia="fr-CA"/>
        </w:rPr>
        <w:t>es indices</w:t>
      </w:r>
      <w:r w:rsidR="009A42D1" w:rsidRPr="00526BD6">
        <w:rPr>
          <w:rFonts w:cstheme="minorHAnsi"/>
          <w:sz w:val="20"/>
          <w:szCs w:val="20"/>
          <w:lang w:eastAsia="fr-CA"/>
        </w:rPr>
        <w:t xml:space="preserve"> de </w:t>
      </w:r>
      <w:proofErr w:type="spellStart"/>
      <w:r w:rsidR="009A42D1" w:rsidRPr="00526BD6">
        <w:rPr>
          <w:rFonts w:cstheme="minorHAnsi"/>
          <w:sz w:val="20"/>
          <w:szCs w:val="20"/>
          <w:lang w:eastAsia="fr-CA"/>
        </w:rPr>
        <w:t>Charlson</w:t>
      </w:r>
      <w:proofErr w:type="spellEnd"/>
      <w:r w:rsidR="001E725A" w:rsidRPr="00526BD6">
        <w:rPr>
          <w:rFonts w:cstheme="minorHAnsi"/>
          <w:sz w:val="20"/>
          <w:szCs w:val="20"/>
          <w:lang w:eastAsia="fr-CA"/>
        </w:rPr>
        <w:t xml:space="preserve"> </w:t>
      </w:r>
      <w:r w:rsidR="001E725A" w:rsidRPr="00526BD6">
        <w:rPr>
          <w:rFonts w:cstheme="minorHAnsi"/>
          <w:sz w:val="20"/>
          <w:szCs w:val="20"/>
          <w:lang w:eastAsia="fr-CA"/>
        </w:rPr>
        <w:fldChar w:fldCharType="begin"/>
      </w:r>
      <w:r w:rsidR="001E725A" w:rsidRPr="00526BD6">
        <w:rPr>
          <w:rFonts w:cstheme="minorHAnsi"/>
          <w:sz w:val="20"/>
          <w:szCs w:val="20"/>
          <w:lang w:eastAsia="fr-CA"/>
        </w:rPr>
        <w:instrText xml:space="preserve"> ADDIN EN.CITE &lt;EndNote&gt;&lt;Cite&gt;&lt;Author&gt;Charlson&lt;/Author&gt;&lt;Year&gt;1987&lt;/Year&gt;&lt;RecNum&gt;2&lt;/RecNum&gt;&lt;DisplayText&gt;[7]&lt;/DisplayText&gt;&lt;record&gt;&lt;rec-number&gt;2&lt;/rec-number&gt;&lt;foreign-keys&gt;&lt;key app="EN" db-id="zvd5s0rxmvtz2wedzf35wsa3strev5dep5x2" timestamp="1581363682"&gt;2&lt;/key&gt;&lt;/foreign-keys&gt;&lt;ref-type name="Journal Article"&gt;17&lt;/ref-type&gt;&lt;contributors&gt;&lt;authors&gt;&lt;author&gt;Charlson, M. E.&lt;/author&gt;&lt;author&gt;Pompei, P.&lt;/author&gt;&lt;author&gt;Ales, K. L.&lt;/author&gt;&lt;author&gt;MacKenzie, C. R.&lt;/author&gt;&lt;/authors&gt;&lt;/contributors&gt;&lt;titles&gt;&lt;title&gt;A new method of classifying prognostic comorbidity in longitudinal studies: development and validation&lt;/title&gt;&lt;secondary-title&gt;J Chronic Dis&lt;/secondary-title&gt;&lt;/titles&gt;&lt;periodical&gt;&lt;full-title&gt;J Chronic Dis&lt;/full-title&gt;&lt;/periodical&gt;&lt;pages&gt;373-83&lt;/pages&gt;&lt;volume&gt;40&lt;/volume&gt;&lt;number&gt;5&lt;/number&gt;&lt;edition&gt;1987/01/01&lt;/edition&gt;&lt;keywords&gt;&lt;keyword&gt;Actuarial Analysis&lt;/keyword&gt;&lt;keyword&gt;Age Factors&lt;/keyword&gt;&lt;keyword&gt;Breast Neoplasms/epidemiology&lt;/keyword&gt;&lt;keyword&gt;*Epidemiologic Methods&lt;/keyword&gt;&lt;keyword&gt;Female&lt;/keyword&gt;&lt;keyword&gt;Follow-Up Studies&lt;/keyword&gt;&lt;keyword&gt;Humans&lt;/keyword&gt;&lt;keyword&gt;*Longitudinal Studies&lt;/keyword&gt;&lt;keyword&gt;*Morbidity&lt;/keyword&gt;&lt;keyword&gt;New York City&lt;/keyword&gt;&lt;keyword&gt;Prognosis&lt;/keyword&gt;&lt;keyword&gt;Prospective Studies&lt;/keyword&gt;&lt;keyword&gt;Risk&lt;/keyword&gt;&lt;/keywords&gt;&lt;dates&gt;&lt;year&gt;1987&lt;/year&gt;&lt;/dates&gt;&lt;isbn&gt;0021-9681 (Print)&amp;#xD;0021-9681&lt;/isbn&gt;&lt;accession-num&gt;3558716&lt;/accession-num&gt;&lt;urls&gt;&lt;/urls&gt;&lt;electronic-resource-num&gt;10.1016/0021-9681(87)90171-8&lt;/electronic-resource-num&gt;&lt;remote-database-provider&gt;NLM&lt;/remote-database-provider&gt;&lt;language&gt;eng&lt;/language&gt;&lt;/record&gt;&lt;/Cite&gt;&lt;/EndNote&gt;</w:instrText>
      </w:r>
      <w:r w:rsidR="001E725A" w:rsidRPr="00526BD6">
        <w:rPr>
          <w:rFonts w:cstheme="minorHAnsi"/>
          <w:sz w:val="20"/>
          <w:szCs w:val="20"/>
          <w:lang w:eastAsia="fr-CA"/>
        </w:rPr>
        <w:fldChar w:fldCharType="separate"/>
      </w:r>
      <w:r w:rsidR="001E725A" w:rsidRPr="00526BD6">
        <w:rPr>
          <w:rFonts w:cstheme="minorHAnsi"/>
          <w:noProof/>
          <w:sz w:val="20"/>
          <w:szCs w:val="20"/>
          <w:lang w:eastAsia="fr-CA"/>
        </w:rPr>
        <w:t>[7]</w:t>
      </w:r>
      <w:r w:rsidR="001E725A" w:rsidRPr="00526BD6">
        <w:rPr>
          <w:rFonts w:cstheme="minorHAnsi"/>
          <w:sz w:val="20"/>
          <w:szCs w:val="20"/>
          <w:lang w:eastAsia="fr-CA"/>
        </w:rPr>
        <w:fldChar w:fldCharType="end"/>
      </w:r>
      <w:r w:rsidR="009A42D1" w:rsidRPr="00526BD6">
        <w:rPr>
          <w:rFonts w:cstheme="minorHAnsi"/>
          <w:sz w:val="20"/>
          <w:szCs w:val="20"/>
          <w:lang w:eastAsia="fr-CA"/>
        </w:rPr>
        <w:t xml:space="preserve"> et </w:t>
      </w:r>
      <w:r w:rsidR="001C4254" w:rsidRPr="00526BD6">
        <w:rPr>
          <w:rFonts w:cstheme="minorHAnsi"/>
          <w:sz w:val="20"/>
          <w:szCs w:val="20"/>
          <w:lang w:eastAsia="fr-CA"/>
        </w:rPr>
        <w:t>d’</w:t>
      </w:r>
      <w:proofErr w:type="spellStart"/>
      <w:r w:rsidR="009A42D1" w:rsidRPr="00526BD6">
        <w:rPr>
          <w:rFonts w:cstheme="minorHAnsi"/>
          <w:sz w:val="20"/>
          <w:szCs w:val="20"/>
          <w:lang w:eastAsia="fr-CA"/>
        </w:rPr>
        <w:t>Elihxauser</w:t>
      </w:r>
      <w:proofErr w:type="spellEnd"/>
      <w:r w:rsidR="009A42D1" w:rsidRPr="00526BD6">
        <w:rPr>
          <w:rFonts w:cstheme="minorHAnsi"/>
          <w:sz w:val="20"/>
          <w:szCs w:val="20"/>
          <w:lang w:eastAsia="fr-CA"/>
        </w:rPr>
        <w:t xml:space="preserve"> </w:t>
      </w:r>
      <w:r w:rsidR="001E725A" w:rsidRPr="00526BD6">
        <w:rPr>
          <w:rFonts w:cstheme="minorHAnsi"/>
          <w:sz w:val="20"/>
          <w:szCs w:val="20"/>
          <w:lang w:eastAsia="fr-CA"/>
        </w:rPr>
        <w:fldChar w:fldCharType="begin"/>
      </w:r>
      <w:r w:rsidR="001E725A" w:rsidRPr="00526BD6">
        <w:rPr>
          <w:rFonts w:cstheme="minorHAnsi"/>
          <w:sz w:val="20"/>
          <w:szCs w:val="20"/>
          <w:lang w:eastAsia="fr-CA"/>
        </w:rPr>
        <w:instrText xml:space="preserve"> ADDIN EN.CITE &lt;EndNote&gt;&lt;Cite&gt;&lt;Author&gt;Elixhauser&lt;/Author&gt;&lt;Year&gt;1998&lt;/Year&gt;&lt;RecNum&gt;3&lt;/RecNum&gt;&lt;DisplayText&gt;[8]&lt;/DisplayText&gt;&lt;record&gt;&lt;rec-number&gt;3&lt;/rec-number&gt;&lt;foreign-keys&gt;&lt;key app="EN" db-id="zvd5s0rxmvtz2wedzf35wsa3strev5dep5x2" timestamp="1581363682"&gt;3&lt;/key&gt;&lt;/foreign-keys&gt;&lt;ref-type name="Journal Article"&gt;17&lt;/ref-type&gt;&lt;contributors&gt;&lt;authors&gt;&lt;author&gt;Elixhauser, A.&lt;/author&gt;&lt;author&gt;Steiner, C.&lt;/author&gt;&lt;author&gt;Harris, D. R.&lt;/author&gt;&lt;author&gt;Coffey, R. M.&lt;/author&gt;&lt;/authors&gt;&lt;/contributors&gt;&lt;auth-address&gt;MEDTAP International, Inc., Bethesda, MD 20814, USA. elix@medtap.com&lt;/auth-address&gt;&lt;titles&gt;&lt;title&gt;Comorbidity measures for use with administrative data&lt;/title&gt;&lt;secondary-title&gt;Med Care&lt;/secondary-title&gt;&lt;/titles&gt;&lt;periodical&gt;&lt;full-title&gt;Med Care&lt;/full-title&gt;&lt;/periodical&gt;&lt;pages&gt;8-27&lt;/pages&gt;&lt;volume&gt;36&lt;/volume&gt;&lt;number&gt;1&lt;/number&gt;&lt;edition&gt;1998/02/07&lt;/edition&gt;&lt;keywords&gt;&lt;keyword&gt;Adult&lt;/keyword&gt;&lt;keyword&gt;*Algorithms&lt;/keyword&gt;&lt;keyword&gt;California&lt;/keyword&gt;&lt;keyword&gt;*Comorbidity&lt;/keyword&gt;&lt;keyword&gt;*Data Interpretation, Statistical&lt;/keyword&gt;&lt;keyword&gt;Diagnosis-Related Groups&lt;/keyword&gt;&lt;keyword&gt;Health Services Research/*methods&lt;/keyword&gt;&lt;keyword&gt;Hospital Charges&lt;/keyword&gt;&lt;keyword&gt;Hospital Mortality&lt;/keyword&gt;&lt;keyword&gt;Humans&lt;/keyword&gt;&lt;keyword&gt;Length of Stay&lt;/keyword&gt;&lt;keyword&gt;Middle Aged&lt;/keyword&gt;&lt;keyword&gt;*Outcome and Process Assessment, Health Care&lt;/keyword&gt;&lt;keyword&gt;Reproducibility of Results&lt;/keyword&gt;&lt;/keywords&gt;&lt;dates&gt;&lt;year&gt;1998&lt;/year&gt;&lt;pub-dates&gt;&lt;date&gt;Jan&lt;/date&gt;&lt;/pub-dates&gt;&lt;/dates&gt;&lt;isbn&gt;0025-7079 (Print)&amp;#xD;0025-7079&lt;/isbn&gt;&lt;accession-num&gt;9431328&lt;/accession-num&gt;&lt;urls&gt;&lt;/urls&gt;&lt;electronic-resource-num&gt;10.1097/00005650-199801000-00004&lt;/electronic-resource-num&gt;&lt;remote-database-provider&gt;NLM&lt;/remote-database-provider&gt;&lt;language&gt;eng&lt;/language&gt;&lt;/record&gt;&lt;/Cite&gt;&lt;/EndNote&gt;</w:instrText>
      </w:r>
      <w:r w:rsidR="001E725A" w:rsidRPr="00526BD6">
        <w:rPr>
          <w:rFonts w:cstheme="minorHAnsi"/>
          <w:sz w:val="20"/>
          <w:szCs w:val="20"/>
          <w:lang w:eastAsia="fr-CA"/>
        </w:rPr>
        <w:fldChar w:fldCharType="separate"/>
      </w:r>
      <w:r w:rsidR="001E725A" w:rsidRPr="00526BD6">
        <w:rPr>
          <w:rFonts w:cstheme="minorHAnsi"/>
          <w:noProof/>
          <w:sz w:val="20"/>
          <w:szCs w:val="20"/>
          <w:lang w:eastAsia="fr-CA"/>
        </w:rPr>
        <w:t>[8]</w:t>
      </w:r>
      <w:r w:rsidR="001E725A" w:rsidRPr="00526BD6">
        <w:rPr>
          <w:rFonts w:cstheme="minorHAnsi"/>
          <w:sz w:val="20"/>
          <w:szCs w:val="20"/>
          <w:lang w:eastAsia="fr-CA"/>
        </w:rPr>
        <w:fldChar w:fldCharType="end"/>
      </w:r>
      <w:r w:rsidR="001E725A" w:rsidRPr="00526BD6">
        <w:rPr>
          <w:rFonts w:cstheme="minorHAnsi"/>
          <w:sz w:val="20"/>
          <w:szCs w:val="20"/>
          <w:lang w:eastAsia="fr-CA"/>
        </w:rPr>
        <w:t xml:space="preserve"> </w:t>
      </w:r>
      <w:r w:rsidR="009A42D1" w:rsidRPr="00526BD6">
        <w:rPr>
          <w:rFonts w:cstheme="minorHAnsi"/>
          <w:sz w:val="20"/>
          <w:szCs w:val="20"/>
          <w:lang w:eastAsia="fr-CA"/>
        </w:rPr>
        <w:t>sont</w:t>
      </w:r>
      <w:r w:rsidR="00BB3627" w:rsidRPr="00526BD6">
        <w:rPr>
          <w:rFonts w:cstheme="minorHAnsi"/>
          <w:sz w:val="20"/>
          <w:szCs w:val="20"/>
          <w:lang w:eastAsia="fr-CA"/>
        </w:rPr>
        <w:t xml:space="preserve"> </w:t>
      </w:r>
      <w:r w:rsidR="009A42D1" w:rsidRPr="00526BD6">
        <w:rPr>
          <w:rFonts w:cstheme="minorHAnsi"/>
          <w:sz w:val="20"/>
          <w:szCs w:val="20"/>
          <w:lang w:eastAsia="fr-CA"/>
        </w:rPr>
        <w:t>les plus utilisés</w:t>
      </w:r>
      <w:r w:rsidR="001E725A" w:rsidRPr="00526BD6">
        <w:rPr>
          <w:rFonts w:cstheme="minorHAnsi"/>
          <w:sz w:val="20"/>
          <w:szCs w:val="20"/>
          <w:lang w:eastAsia="fr-CA"/>
        </w:rPr>
        <w:t xml:space="preserve"> </w:t>
      </w:r>
      <w:r w:rsidR="001E725A" w:rsidRPr="00526BD6">
        <w:rPr>
          <w:rFonts w:cstheme="minorHAnsi"/>
          <w:sz w:val="20"/>
          <w:szCs w:val="20"/>
          <w:lang w:eastAsia="fr-CA"/>
        </w:rPr>
        <w:fldChar w:fldCharType="begin"/>
      </w:r>
      <w:r w:rsidR="001E725A" w:rsidRPr="00526BD6">
        <w:rPr>
          <w:rFonts w:cstheme="minorHAnsi"/>
          <w:sz w:val="20"/>
          <w:szCs w:val="20"/>
          <w:lang w:eastAsia="fr-CA"/>
        </w:rPr>
        <w:instrText xml:space="preserve"> ADDIN EN.CITE &lt;EndNote&gt;&lt;Cite&gt;&lt;Author&gt;Sharabiani&lt;/Author&gt;&lt;Year&gt;2012&lt;/Year&gt;&lt;RecNum&gt;10&lt;/RecNum&gt;&lt;DisplayText&gt;[1]&lt;/DisplayText&gt;&lt;record&gt;&lt;rec-number&gt;10&lt;/rec-number&gt;&lt;foreign-keys&gt;&lt;key app="EN" db-id="zvd5s0rxmvtz2wedzf35wsa3strev5dep5x2" timestamp="1581363682"&gt;10&lt;/key&gt;&lt;/foreign-keys&gt;&lt;ref-type name="Journal Article"&gt;17&lt;/ref-type&gt;&lt;contributors&gt;&lt;authors&gt;&lt;author&gt;Sharabiani, M. T.&lt;/author&gt;&lt;author&gt;Aylin, P.&lt;/author&gt;&lt;author&gt;Bottle, A.&lt;/author&gt;&lt;/authors&gt;&lt;/contributors&gt;&lt;auth-address&gt;Dr Foster Unit, Department of Primary Care and Public Health, School of Public Health, Imperial College London, London, UK. taghavi-azar-sharabiani05@imperial.ac.uk&lt;/auth-address&gt;&lt;titles&gt;&lt;title&gt;Systematic review of comorbidity indices for administrative data&lt;/title&gt;&lt;secondary-title&gt;Med Care&lt;/secondary-title&gt;&lt;/titles&gt;&lt;periodical&gt;&lt;full-title&gt;Med Care&lt;/full-title&gt;&lt;/periodical&gt;&lt;pages&gt;1109-18&lt;/pages&gt;&lt;volume&gt;50&lt;/volume&gt;&lt;number&gt;12&lt;/number&gt;&lt;edition&gt;2012/08/30&lt;/edition&gt;&lt;keywords&gt;&lt;keyword&gt;*Comorbidity&lt;/keyword&gt;&lt;keyword&gt;Humans&lt;/keyword&gt;&lt;keyword&gt;Risk Adjustment/*methods&lt;/keyword&gt;&lt;/keywords&gt;&lt;dates&gt;&lt;year&gt;2012&lt;/year&gt;&lt;pub-dates&gt;&lt;date&gt;Dec&lt;/date&gt;&lt;/pub-dates&gt;&lt;/dates&gt;&lt;isbn&gt;0025-7079&lt;/isbn&gt;&lt;accession-num&gt;22929993&lt;/accession-num&gt;&lt;urls&gt;&lt;/urls&gt;&lt;electronic-resource-num&gt;10.1097/MLR.0b013e31825f64d0&lt;/electronic-resource-num&gt;&lt;remote-database-provider&gt;NLM&lt;/remote-database-provider&gt;&lt;language&gt;eng&lt;/language&gt;&lt;/record&gt;&lt;/Cite&gt;&lt;/EndNote&gt;</w:instrText>
      </w:r>
      <w:r w:rsidR="001E725A" w:rsidRPr="00526BD6">
        <w:rPr>
          <w:rFonts w:cstheme="minorHAnsi"/>
          <w:sz w:val="20"/>
          <w:szCs w:val="20"/>
          <w:lang w:eastAsia="fr-CA"/>
        </w:rPr>
        <w:fldChar w:fldCharType="separate"/>
      </w:r>
      <w:r w:rsidR="001E725A" w:rsidRPr="00526BD6">
        <w:rPr>
          <w:rFonts w:cstheme="minorHAnsi"/>
          <w:noProof/>
          <w:sz w:val="20"/>
          <w:szCs w:val="20"/>
          <w:lang w:eastAsia="fr-CA"/>
        </w:rPr>
        <w:t>[1]</w:t>
      </w:r>
      <w:r w:rsidR="001E725A" w:rsidRPr="00526BD6">
        <w:rPr>
          <w:rFonts w:cstheme="minorHAnsi"/>
          <w:sz w:val="20"/>
          <w:szCs w:val="20"/>
          <w:lang w:eastAsia="fr-CA"/>
        </w:rPr>
        <w:fldChar w:fldCharType="end"/>
      </w:r>
      <w:r w:rsidR="001E725A" w:rsidRPr="00526BD6">
        <w:rPr>
          <w:rFonts w:cstheme="minorHAnsi"/>
          <w:sz w:val="20"/>
          <w:szCs w:val="20"/>
          <w:lang w:eastAsia="fr-CA"/>
        </w:rPr>
        <w:t xml:space="preserve">. </w:t>
      </w:r>
      <w:r w:rsidR="009A42D1" w:rsidRPr="00526BD6">
        <w:rPr>
          <w:rFonts w:cstheme="minorHAnsi"/>
          <w:sz w:val="20"/>
          <w:szCs w:val="20"/>
          <w:lang w:eastAsia="fr-CA"/>
        </w:rPr>
        <w:t xml:space="preserve">La combinaison des deux indicateurs « indice combiné » a fait </w:t>
      </w:r>
      <w:r w:rsidR="00AF0940" w:rsidRPr="00526BD6">
        <w:rPr>
          <w:rFonts w:cstheme="minorHAnsi"/>
          <w:sz w:val="20"/>
          <w:szCs w:val="20"/>
          <w:lang w:eastAsia="fr-CA"/>
        </w:rPr>
        <w:t xml:space="preserve">également </w:t>
      </w:r>
      <w:r w:rsidR="009A42D1" w:rsidRPr="00526BD6">
        <w:rPr>
          <w:rFonts w:cstheme="minorHAnsi"/>
          <w:sz w:val="20"/>
          <w:szCs w:val="20"/>
          <w:lang w:eastAsia="fr-CA"/>
        </w:rPr>
        <w:t xml:space="preserve">l’objet de certains travaux </w:t>
      </w:r>
      <w:r w:rsidR="00AF0940" w:rsidRPr="00526BD6">
        <w:rPr>
          <w:rFonts w:cstheme="minorHAnsi"/>
          <w:sz w:val="20"/>
          <w:szCs w:val="20"/>
          <w:lang w:eastAsia="fr-CA"/>
        </w:rPr>
        <w:t>de recherche</w:t>
      </w:r>
      <w:r w:rsidR="001E725A" w:rsidRPr="00526BD6">
        <w:rPr>
          <w:rFonts w:cstheme="minorHAnsi"/>
          <w:sz w:val="20"/>
          <w:szCs w:val="20"/>
          <w:lang w:eastAsia="fr-CA"/>
        </w:rPr>
        <w:t xml:space="preserve"> </w:t>
      </w:r>
      <w:r w:rsidR="001E725A" w:rsidRPr="00526BD6">
        <w:rPr>
          <w:rFonts w:cstheme="minorHAnsi"/>
          <w:sz w:val="20"/>
          <w:szCs w:val="20"/>
          <w:lang w:eastAsia="fr-CA"/>
        </w:rPr>
        <w:fldChar w:fldCharType="begin">
          <w:fldData xml:space="preserve">PEVuZE5vdGU+PENpdGU+PEF1dGhvcj5HYWduZTwvQXV0aG9yPjxZZWFyPjIwMTE8L1llYXI+PFJl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</w:fldData>
        </w:fldChar>
      </w:r>
      <w:r w:rsidR="001E725A" w:rsidRPr="00526BD6">
        <w:rPr>
          <w:rFonts w:cstheme="minorHAnsi"/>
          <w:sz w:val="20"/>
          <w:szCs w:val="20"/>
          <w:lang w:eastAsia="fr-CA"/>
        </w:rPr>
        <w:instrText xml:space="preserve"> ADDIN EN.CITE </w:instrText>
      </w:r>
      <w:r w:rsidR="001E725A" w:rsidRPr="00526BD6">
        <w:rPr>
          <w:rFonts w:cstheme="minorHAnsi"/>
          <w:sz w:val="20"/>
          <w:szCs w:val="20"/>
          <w:lang w:eastAsia="fr-CA"/>
        </w:rPr>
        <w:fldChar w:fldCharType="begin">
          <w:fldData xml:space="preserve">PEVuZE5vdGU+PENpdGU+PEF1dGhvcj5HYWduZTwvQXV0aG9yPjxZZWFyPjIwMTE8L1llYXI+PFJl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</w:fldData>
        </w:fldChar>
      </w:r>
      <w:r w:rsidR="001E725A" w:rsidRPr="00526BD6">
        <w:rPr>
          <w:rFonts w:cstheme="minorHAnsi"/>
          <w:sz w:val="20"/>
          <w:szCs w:val="20"/>
          <w:lang w:eastAsia="fr-CA"/>
        </w:rPr>
        <w:instrText xml:space="preserve"> ADDIN EN.CITE.DATA </w:instrText>
      </w:r>
      <w:r w:rsidR="001E725A" w:rsidRPr="00526BD6">
        <w:rPr>
          <w:rFonts w:cstheme="minorHAnsi"/>
          <w:sz w:val="20"/>
          <w:szCs w:val="20"/>
          <w:lang w:eastAsia="fr-CA"/>
        </w:rPr>
      </w:r>
      <w:r w:rsidR="001E725A" w:rsidRPr="00526BD6">
        <w:rPr>
          <w:rFonts w:cstheme="minorHAnsi"/>
          <w:sz w:val="20"/>
          <w:szCs w:val="20"/>
          <w:lang w:eastAsia="fr-CA"/>
        </w:rPr>
        <w:fldChar w:fldCharType="end"/>
      </w:r>
      <w:r w:rsidR="001E725A" w:rsidRPr="00526BD6">
        <w:rPr>
          <w:rFonts w:cstheme="minorHAnsi"/>
          <w:sz w:val="20"/>
          <w:szCs w:val="20"/>
          <w:lang w:eastAsia="fr-CA"/>
        </w:rPr>
      </w:r>
      <w:r w:rsidR="001E725A" w:rsidRPr="00526BD6">
        <w:rPr>
          <w:rFonts w:cstheme="minorHAnsi"/>
          <w:sz w:val="20"/>
          <w:szCs w:val="20"/>
          <w:lang w:eastAsia="fr-CA"/>
        </w:rPr>
        <w:fldChar w:fldCharType="separate"/>
      </w:r>
      <w:r w:rsidR="001E725A" w:rsidRPr="00526BD6">
        <w:rPr>
          <w:rFonts w:cstheme="minorHAnsi"/>
          <w:noProof/>
          <w:sz w:val="20"/>
          <w:szCs w:val="20"/>
          <w:lang w:eastAsia="fr-CA"/>
        </w:rPr>
        <w:t>[9, 10]</w:t>
      </w:r>
      <w:r w:rsidR="001E725A" w:rsidRPr="00526BD6">
        <w:rPr>
          <w:rFonts w:cstheme="minorHAnsi"/>
          <w:sz w:val="20"/>
          <w:szCs w:val="20"/>
          <w:lang w:eastAsia="fr-CA"/>
        </w:rPr>
        <w:fldChar w:fldCharType="end"/>
      </w:r>
      <w:r w:rsidR="00AF0940" w:rsidRPr="00526BD6">
        <w:rPr>
          <w:rFonts w:cstheme="minorHAnsi"/>
          <w:sz w:val="20"/>
          <w:szCs w:val="20"/>
          <w:lang w:eastAsia="fr-CA"/>
        </w:rPr>
        <w:t>.</w:t>
      </w:r>
      <w:r w:rsidR="001E725A" w:rsidRPr="00526BD6">
        <w:rPr>
          <w:rFonts w:cstheme="minorHAnsi"/>
          <w:sz w:val="20"/>
          <w:szCs w:val="20"/>
          <w:lang w:eastAsia="fr-CA"/>
        </w:rPr>
        <w:t xml:space="preserve"> </w:t>
      </w:r>
      <w:r w:rsidR="00AF0940" w:rsidRPr="00526BD6">
        <w:rPr>
          <w:rFonts w:cstheme="minorHAnsi"/>
          <w:sz w:val="20"/>
          <w:szCs w:val="20"/>
          <w:lang w:eastAsia="fr-CA"/>
        </w:rPr>
        <w:t>Par exemple, Gagne et al., (2011), ont démontré que l’indice combiné avait significativement un me</w:t>
      </w:r>
      <w:r w:rsidR="005A22E5" w:rsidRPr="00526BD6">
        <w:rPr>
          <w:rFonts w:cstheme="minorHAnsi"/>
          <w:sz w:val="20"/>
          <w:szCs w:val="20"/>
          <w:lang w:eastAsia="fr-CA"/>
        </w:rPr>
        <w:t xml:space="preserve">illeur pouvoir prédictif de la mortalité </w:t>
      </w:r>
      <w:r w:rsidR="00D60498" w:rsidRPr="00526BD6">
        <w:rPr>
          <w:rFonts w:cstheme="minorHAnsi"/>
          <w:sz w:val="20"/>
          <w:szCs w:val="20"/>
          <w:lang w:eastAsia="fr-CA"/>
        </w:rPr>
        <w:t>pendant un an</w:t>
      </w:r>
      <w:r w:rsidR="005A22E5" w:rsidRPr="00526BD6">
        <w:rPr>
          <w:rFonts w:cstheme="minorHAnsi"/>
          <w:sz w:val="20"/>
          <w:szCs w:val="20"/>
          <w:lang w:eastAsia="fr-CA"/>
        </w:rPr>
        <w:t xml:space="preserve"> </w:t>
      </w:r>
      <w:r w:rsidR="00D60498" w:rsidRPr="00526BD6">
        <w:rPr>
          <w:rFonts w:cstheme="minorHAnsi"/>
          <w:sz w:val="20"/>
          <w:szCs w:val="20"/>
          <w:lang w:eastAsia="fr-CA"/>
        </w:rPr>
        <w:t>de suivi</w:t>
      </w:r>
      <w:r w:rsidR="00AF0940" w:rsidRPr="00526BD6">
        <w:rPr>
          <w:rFonts w:cstheme="minorHAnsi"/>
          <w:sz w:val="20"/>
          <w:szCs w:val="20"/>
          <w:lang w:eastAsia="fr-CA"/>
        </w:rPr>
        <w:t xml:space="preserve"> comparé à l’indice de </w:t>
      </w:r>
      <w:proofErr w:type="spellStart"/>
      <w:r w:rsidR="00AF0940" w:rsidRPr="00526BD6">
        <w:rPr>
          <w:rFonts w:cstheme="minorHAnsi"/>
          <w:sz w:val="20"/>
          <w:szCs w:val="20"/>
          <w:lang w:eastAsia="fr-CA"/>
        </w:rPr>
        <w:t>Charlson</w:t>
      </w:r>
      <w:proofErr w:type="spellEnd"/>
      <w:r w:rsidR="00AF0940" w:rsidRPr="00526BD6">
        <w:rPr>
          <w:rFonts w:cstheme="minorHAnsi"/>
          <w:sz w:val="20"/>
          <w:szCs w:val="20"/>
          <w:lang w:eastAsia="fr-CA"/>
        </w:rPr>
        <w:t xml:space="preserve"> et </w:t>
      </w:r>
      <w:r w:rsidR="00BB3627" w:rsidRPr="00526BD6">
        <w:rPr>
          <w:rFonts w:cstheme="minorHAnsi"/>
          <w:sz w:val="20"/>
          <w:szCs w:val="20"/>
          <w:lang w:eastAsia="fr-CA"/>
        </w:rPr>
        <w:t>d’</w:t>
      </w:r>
      <w:proofErr w:type="spellStart"/>
      <w:r w:rsidR="00AF0940" w:rsidRPr="00526BD6">
        <w:rPr>
          <w:rFonts w:cstheme="minorHAnsi"/>
          <w:sz w:val="20"/>
          <w:szCs w:val="20"/>
          <w:lang w:eastAsia="fr-CA"/>
        </w:rPr>
        <w:t>Elihxauser</w:t>
      </w:r>
      <w:proofErr w:type="spellEnd"/>
      <w:r w:rsidR="00AF0940" w:rsidRPr="00526BD6">
        <w:rPr>
          <w:rFonts w:cstheme="minorHAnsi"/>
          <w:sz w:val="20"/>
          <w:szCs w:val="20"/>
          <w:lang w:eastAsia="fr-CA"/>
        </w:rPr>
        <w:t xml:space="preserve"> individuellement </w:t>
      </w:r>
      <w:r w:rsidR="001E725A" w:rsidRPr="00526BD6">
        <w:rPr>
          <w:rFonts w:cstheme="minorHAnsi"/>
          <w:sz w:val="20"/>
          <w:szCs w:val="20"/>
          <w:lang w:eastAsia="fr-CA"/>
        </w:rPr>
        <w:fldChar w:fldCharType="begin"/>
      </w:r>
      <w:r w:rsidR="001E725A" w:rsidRPr="00526BD6">
        <w:rPr>
          <w:rFonts w:cstheme="minorHAnsi"/>
          <w:sz w:val="20"/>
          <w:szCs w:val="20"/>
          <w:lang w:eastAsia="fr-CA"/>
        </w:rPr>
        <w:instrText xml:space="preserve"> ADDIN EN.CITE &lt;EndNote&gt;&lt;Cite&gt;&lt;Author&gt;Gagne&lt;/Author&gt;&lt;Year&gt;2011&lt;/Year&gt;&lt;RecNum&gt;22&lt;/RecNum&gt;&lt;DisplayText&gt;[9]&lt;/DisplayText&gt;&lt;record&gt;&lt;rec-number&gt;22&lt;/rec-number&gt;&lt;foreign-keys&gt;&lt;key app="EN" db-id="zvd5s0rxmvtz2wedzf35wsa3strev5dep5x2" timestamp="1581364125"&gt;22&lt;/key&gt;&lt;/foreign-keys&gt;&lt;ref-type name="Journal Article"&gt;17&lt;/ref-type&gt;&lt;contributors&gt;&lt;authors&gt;&lt;author&gt;Gagne, J. J.&lt;/author&gt;&lt;author&gt;Glynn, R. J.&lt;/author&gt;&lt;author&gt;Avorn, J.&lt;/author&gt;&lt;author&gt;Levin, R.&lt;/author&gt;&lt;author&gt;Schneeweiss, S.&lt;/author&gt;&lt;/authors&gt;&lt;/contributors&gt;&lt;auth-address&gt;Division of Pharmacoepidemiology and Pharmacoeconomics, Department of Medicine, Brigham and Women&amp;apos;s Hospital, Harvard Medical School, 1620 Tremont Street, Suite 3030, Boston, MA 02120, USA. jgagne1@partners.org&lt;/auth-address&gt;&lt;titles&gt;&lt;title&gt;A combined comorbidity score predicted mortality in elderly patients better than existing scores&lt;/title&gt;&lt;secondary-title&gt;J Clin Epidemiol&lt;/secondary-title&gt;&lt;/titles&gt;&lt;periodical&gt;&lt;full-title&gt;J Clin Epidemiol&lt;/full-title&gt;&lt;/periodical&gt;&lt;pages&gt;749-59&lt;/pages&gt;&lt;volume&gt;64&lt;/volume&gt;&lt;number&gt;7&lt;/number&gt;&lt;edition&gt;2011/01/07&lt;/edition&gt;&lt;keywords&gt;&lt;keyword&gt;Aged&lt;/keyword&gt;&lt;keyword&gt;Cohort Studies&lt;/keyword&gt;&lt;keyword&gt;*Comorbidity&lt;/keyword&gt;&lt;keyword&gt;Female&lt;/keyword&gt;&lt;keyword&gt;Hospital Mortality&lt;/keyword&gt;&lt;keyword&gt;Humans&lt;/keyword&gt;&lt;keyword&gt;Logistic Models&lt;/keyword&gt;&lt;keyword&gt;Male&lt;/keyword&gt;&lt;keyword&gt;*Mortality&lt;/keyword&gt;&lt;keyword&gt;New Jersey/epidemiology&lt;/keyword&gt;&lt;keyword&gt;Pennsylvania/epidemiology&lt;/keyword&gt;&lt;keyword&gt;Predictive Value of Tests&lt;/keyword&gt;&lt;keyword&gt;Risk Adjustment&lt;/keyword&gt;&lt;/keywords&gt;&lt;dates&gt;&lt;year&gt;2011&lt;/year&gt;&lt;pub-dates&gt;&lt;date&gt;Jul&lt;/date&gt;&lt;/pub-dates&gt;&lt;/dates&gt;&lt;isbn&gt;0895-4356&lt;/isbn&gt;&lt;accession-num&gt;21208778&lt;/accession-num&gt;&lt;urls&gt;&lt;/urls&gt;&lt;custom2&gt;PMC3100405&lt;/custom2&gt;&lt;custom6&gt;NIHMS245871&lt;/custom6&gt;&lt;electronic-resource-num&gt;10.1016/j.jclinepi.2010.10.004&lt;/electronic-resource-num&gt;&lt;remote-database-provider&gt;NLM&lt;/remote-database-provider&gt;&lt;language&gt;eng&lt;/language&gt;&lt;/record&gt;&lt;/Cite&gt;&lt;/EndNote&gt;</w:instrText>
      </w:r>
      <w:r w:rsidR="001E725A" w:rsidRPr="00526BD6">
        <w:rPr>
          <w:rFonts w:cstheme="minorHAnsi"/>
          <w:sz w:val="20"/>
          <w:szCs w:val="20"/>
          <w:lang w:eastAsia="fr-CA"/>
        </w:rPr>
        <w:fldChar w:fldCharType="separate"/>
      </w:r>
      <w:r w:rsidR="001E725A" w:rsidRPr="00526BD6">
        <w:rPr>
          <w:rFonts w:cstheme="minorHAnsi"/>
          <w:noProof/>
          <w:sz w:val="20"/>
          <w:szCs w:val="20"/>
          <w:lang w:eastAsia="fr-CA"/>
        </w:rPr>
        <w:t>[9]</w:t>
      </w:r>
      <w:r w:rsidR="001E725A" w:rsidRPr="00526BD6">
        <w:rPr>
          <w:rFonts w:cstheme="minorHAnsi"/>
          <w:sz w:val="20"/>
          <w:szCs w:val="20"/>
          <w:lang w:eastAsia="fr-CA"/>
        </w:rPr>
        <w:fldChar w:fldCharType="end"/>
      </w:r>
      <w:r w:rsidR="00AF0940" w:rsidRPr="00526BD6">
        <w:rPr>
          <w:rFonts w:cstheme="minorHAnsi"/>
          <w:sz w:val="20"/>
          <w:szCs w:val="20"/>
          <w:lang w:eastAsia="fr-CA"/>
        </w:rPr>
        <w:t>. Récemment, ces résultats ont été validés par Simar</w:t>
      </w:r>
      <w:r w:rsidR="00D60498" w:rsidRPr="00526BD6">
        <w:rPr>
          <w:rFonts w:cstheme="minorHAnsi"/>
          <w:sz w:val="20"/>
          <w:szCs w:val="20"/>
          <w:lang w:eastAsia="fr-CA"/>
        </w:rPr>
        <w:t>d</w:t>
      </w:r>
      <w:r w:rsidR="00AF0940" w:rsidRPr="00526BD6">
        <w:rPr>
          <w:rFonts w:cstheme="minorHAnsi"/>
          <w:sz w:val="20"/>
          <w:szCs w:val="20"/>
          <w:lang w:eastAsia="fr-CA"/>
        </w:rPr>
        <w:t xml:space="preserve"> et al., (2018) en utilisant : 1) des données </w:t>
      </w:r>
      <w:proofErr w:type="spellStart"/>
      <w:r w:rsidR="00AF0940" w:rsidRPr="00526BD6">
        <w:rPr>
          <w:rFonts w:cstheme="minorHAnsi"/>
          <w:sz w:val="20"/>
          <w:szCs w:val="20"/>
          <w:lang w:eastAsia="fr-CA"/>
        </w:rPr>
        <w:t>clinico</w:t>
      </w:r>
      <w:proofErr w:type="spellEnd"/>
      <w:r w:rsidR="00AF0940" w:rsidRPr="00526BD6">
        <w:rPr>
          <w:rFonts w:cstheme="minorHAnsi"/>
          <w:sz w:val="20"/>
          <w:szCs w:val="20"/>
          <w:lang w:eastAsia="fr-CA"/>
        </w:rPr>
        <w:t xml:space="preserve">-administratives de la population </w:t>
      </w:r>
      <w:r w:rsidR="00E26CA1" w:rsidRPr="00526BD6">
        <w:rPr>
          <w:rFonts w:cstheme="minorHAnsi"/>
          <w:sz w:val="20"/>
          <w:szCs w:val="20"/>
          <w:lang w:eastAsia="fr-CA"/>
        </w:rPr>
        <w:t>québécoise</w:t>
      </w:r>
      <w:r w:rsidR="00AF0940" w:rsidRPr="00526BD6">
        <w:rPr>
          <w:rFonts w:cstheme="minorHAnsi"/>
          <w:sz w:val="20"/>
          <w:szCs w:val="20"/>
          <w:lang w:eastAsia="fr-CA"/>
        </w:rPr>
        <w:t xml:space="preserve">, 2) des codes de </w:t>
      </w:r>
      <w:r w:rsidR="001C4254" w:rsidRPr="00526BD6">
        <w:rPr>
          <w:rFonts w:cstheme="minorHAnsi"/>
          <w:sz w:val="20"/>
          <w:szCs w:val="20"/>
          <w:lang w:eastAsia="fr-CA"/>
        </w:rPr>
        <w:t>diagnostic</w:t>
      </w:r>
      <w:r w:rsidR="00AF0940" w:rsidRPr="00526BD6">
        <w:rPr>
          <w:rFonts w:cstheme="minorHAnsi"/>
          <w:sz w:val="20"/>
          <w:szCs w:val="20"/>
          <w:lang w:eastAsia="fr-CA"/>
        </w:rPr>
        <w:t xml:space="preserve"> CIM-9 et CIM-10</w:t>
      </w:r>
      <w:r w:rsidR="001C4254" w:rsidRPr="00526BD6">
        <w:rPr>
          <w:rFonts w:cstheme="minorHAnsi"/>
          <w:sz w:val="20"/>
          <w:szCs w:val="20"/>
          <w:lang w:eastAsia="fr-CA"/>
        </w:rPr>
        <w:t xml:space="preserve"> adaptés au </w:t>
      </w:r>
      <w:r w:rsidR="00D60498" w:rsidRPr="00526BD6">
        <w:rPr>
          <w:rFonts w:cstheme="minorHAnsi"/>
          <w:sz w:val="20"/>
          <w:szCs w:val="20"/>
          <w:lang w:eastAsia="fr-CA"/>
        </w:rPr>
        <w:t>contexte québécois</w:t>
      </w:r>
      <w:r w:rsidR="00AF0940" w:rsidRPr="00526BD6">
        <w:rPr>
          <w:rFonts w:cstheme="minorHAnsi"/>
          <w:sz w:val="20"/>
          <w:szCs w:val="20"/>
          <w:lang w:eastAsia="fr-CA"/>
        </w:rPr>
        <w:t xml:space="preserve">, et </w:t>
      </w:r>
      <w:r w:rsidR="00E26CA1" w:rsidRPr="00526BD6">
        <w:rPr>
          <w:rFonts w:cstheme="minorHAnsi"/>
          <w:sz w:val="20"/>
          <w:szCs w:val="20"/>
          <w:lang w:eastAsia="fr-CA"/>
        </w:rPr>
        <w:t xml:space="preserve">3) trois méthodes de dérivation de poids, soit </w:t>
      </w:r>
      <w:proofErr w:type="spellStart"/>
      <w:r w:rsidR="00E26CA1" w:rsidRPr="00526BD6">
        <w:rPr>
          <w:rFonts w:cstheme="minorHAnsi"/>
          <w:sz w:val="20"/>
          <w:szCs w:val="20"/>
          <w:lang w:eastAsia="fr-CA"/>
        </w:rPr>
        <w:t>Charlson</w:t>
      </w:r>
      <w:proofErr w:type="spellEnd"/>
      <w:r w:rsidR="00E26CA1" w:rsidRPr="00526BD6">
        <w:rPr>
          <w:rFonts w:cstheme="minorHAnsi"/>
          <w:sz w:val="20"/>
          <w:szCs w:val="20"/>
          <w:lang w:eastAsia="fr-CA"/>
        </w:rPr>
        <w:t xml:space="preserve"> </w:t>
      </w:r>
      <w:r w:rsidR="000125B7" w:rsidRPr="00526BD6">
        <w:rPr>
          <w:rFonts w:cstheme="minorHAnsi"/>
          <w:sz w:val="20"/>
          <w:szCs w:val="20"/>
          <w:lang w:eastAsia="fr-CA"/>
        </w:rPr>
        <w:fldChar w:fldCharType="begin"/>
      </w:r>
      <w:r w:rsidR="000125B7" w:rsidRPr="00526BD6">
        <w:rPr>
          <w:rFonts w:cstheme="minorHAnsi"/>
          <w:sz w:val="20"/>
          <w:szCs w:val="20"/>
          <w:lang w:eastAsia="fr-CA"/>
        </w:rPr>
        <w:instrText xml:space="preserve"> ADDIN EN.CITE &lt;EndNote&gt;&lt;Cite&gt;&lt;Author&gt;Charlson&lt;/Author&gt;&lt;Year&gt;1987&lt;/Year&gt;&lt;RecNum&gt;16&lt;/Rec</w:instrText>
      </w:r>
      <w:r w:rsidR="000125B7" w:rsidRPr="00112EAB">
        <w:rPr>
          <w:rFonts w:cstheme="minorHAnsi"/>
          <w:sz w:val="20"/>
          <w:szCs w:val="20"/>
          <w:lang w:val="en-CA" w:eastAsia="fr-CA"/>
        </w:rPr>
        <w:instrText>Num&gt;&lt;DisplayText&gt;[7]&lt;/DisplayText&gt;&lt;record&gt;&lt;rec-number&gt;16&lt;/rec-number&gt;&lt;foreign-keys&gt;&lt;key app="EN" db-id="zvd5s0rxmvtz2wedzf35wsa3strev5dep5x2" timestamp="1581364125"&gt;16&lt;/key&gt;&lt;/foreign-keys&gt;&lt;ref-type name="Journal Article"&gt;17&lt;/ref-type&gt;&lt;contributors&gt;&lt;authors&gt;&lt;author&gt;Charlson, M. E.&lt;/author&gt;&lt;author&gt;Pompei, P.&lt;/author&gt;&lt;author&gt;Ales, K. L.&lt;/author&gt;&lt;author&gt;MacKenzie, C. R.&lt;/author&gt;&lt;/authors&gt;&lt;/contributors&gt;&lt;titles&gt;&lt;title&gt;A new method of classifying prognostic comorbidity in longitudinal studies: development and validation&lt;/title&gt;&lt;secondary-title&gt;J Chronic Dis&lt;/secondary-title&gt;&lt;/titles&gt;&lt;periodical&gt;&lt;full-title&gt;J Chronic Dis&lt;/full-title&gt;&lt;/periodical&gt;&lt;pages&gt;373-83&lt;/pages&gt;&lt;volume&gt;40&lt;/volume&gt;&lt;number&gt;5&lt;/number&gt;&lt;edition&gt;1987/01/01&lt;/edition&gt;&lt;keywords&gt;&lt;keyword&gt;Actuarial Analysis&lt;/keyword&gt;&lt;keyword&gt;Age Factors&lt;/keyword&gt;&lt;keyword&gt;Breast Neoplasms/epidemiology&lt;/keyword&gt;&lt;keyword&gt;*Epidemiologic Methods&lt;/keyword&gt;&lt;keyword&gt;Female&lt;/keyword&gt;&lt;keyword&gt;Follow-Up Studies&lt;/keyword&gt;&lt;keyword&gt;Humans&lt;/keyword&gt;&lt;keyword&gt;*Longitudinal Studies&lt;/keyword&gt;&lt;keyword&gt;*Morbidity&lt;/keyword&gt;&lt;keyword&gt;New York City&lt;/keyword&gt;&lt;keyword&gt;Prognosis&lt;/keyword&gt;&lt;keyword&gt;Prosp</w:instrText>
      </w:r>
      <w:r w:rsidR="000125B7" w:rsidRPr="00916DC4">
        <w:rPr>
          <w:rFonts w:cstheme="minorHAnsi"/>
          <w:sz w:val="20"/>
          <w:szCs w:val="20"/>
          <w:lang w:val="en-CA" w:eastAsia="fr-CA"/>
        </w:rPr>
        <w:instrText>ective Studies&lt;/keyword&gt;&lt;keyword&gt;Risk&lt;/keyword&gt;&lt;/keywords&gt;</w:instrText>
      </w:r>
      <w:r w:rsidR="000125B7" w:rsidRPr="00526BD6">
        <w:rPr>
          <w:rFonts w:cstheme="minorHAnsi"/>
          <w:sz w:val="20"/>
          <w:szCs w:val="20"/>
          <w:lang w:val="en-CA" w:eastAsia="fr-CA"/>
        </w:rPr>
        <w:instrText>&lt;dates&gt;&lt;year&gt;1987&lt;/year&gt;&lt;/dates&gt;&lt;isbn&gt;0021-9681 (Print)&amp;#xD;0021-9681&lt;/isbn&gt;&lt;accession-num&gt;3558716&lt;/accession-num&gt;&lt;urls&gt;&lt;/urls&gt;&lt;electronic-resource-num&gt;10.1016/0021-9681(87)90171-8&lt;/electronic-resource-num&gt;&lt;remote-database-provider&gt;NLM&lt;/remote-database-provider&gt;&lt;language&gt;eng&lt;/language&gt;&lt;/record&gt;&lt;/Cite&gt;&lt;/EndNote&gt;</w:instrText>
      </w:r>
      <w:r w:rsidR="000125B7" w:rsidRPr="00526BD6">
        <w:rPr>
          <w:rFonts w:cstheme="minorHAnsi"/>
          <w:sz w:val="20"/>
          <w:szCs w:val="20"/>
          <w:lang w:eastAsia="fr-CA"/>
        </w:rPr>
        <w:fldChar w:fldCharType="separate"/>
      </w:r>
      <w:r w:rsidR="000125B7" w:rsidRPr="00526BD6">
        <w:rPr>
          <w:rFonts w:cstheme="minorHAnsi"/>
          <w:noProof/>
          <w:sz w:val="20"/>
          <w:szCs w:val="20"/>
          <w:lang w:val="en-CA" w:eastAsia="fr-CA"/>
        </w:rPr>
        <w:t>[7]</w:t>
      </w:r>
      <w:r w:rsidR="000125B7" w:rsidRPr="00526BD6">
        <w:rPr>
          <w:rFonts w:cstheme="minorHAnsi"/>
          <w:sz w:val="20"/>
          <w:szCs w:val="20"/>
          <w:lang w:eastAsia="fr-CA"/>
        </w:rPr>
        <w:fldChar w:fldCharType="end"/>
      </w:r>
      <w:r w:rsidR="00E26CA1" w:rsidRPr="00526BD6">
        <w:rPr>
          <w:rFonts w:cstheme="minorHAnsi"/>
          <w:sz w:val="20"/>
          <w:szCs w:val="20"/>
          <w:lang w:val="en-CA" w:eastAsia="fr-CA"/>
        </w:rPr>
        <w:t xml:space="preserve">, </w:t>
      </w:r>
      <w:proofErr w:type="spellStart"/>
      <w:r w:rsidR="00E26CA1" w:rsidRPr="00526BD6">
        <w:rPr>
          <w:rFonts w:cstheme="minorHAnsi"/>
          <w:sz w:val="20"/>
          <w:szCs w:val="20"/>
          <w:lang w:val="en-CA" w:eastAsia="fr-CA"/>
        </w:rPr>
        <w:t>Schneeweiss</w:t>
      </w:r>
      <w:proofErr w:type="spellEnd"/>
      <w:r w:rsidR="00E26CA1" w:rsidRPr="00526BD6">
        <w:rPr>
          <w:rFonts w:cstheme="minorHAnsi"/>
          <w:sz w:val="20"/>
          <w:szCs w:val="20"/>
          <w:lang w:val="en-CA" w:eastAsia="fr-CA"/>
        </w:rPr>
        <w:t xml:space="preserve"> </w:t>
      </w:r>
      <w:r w:rsidR="000125B7" w:rsidRPr="00526BD6">
        <w:rPr>
          <w:rFonts w:cstheme="minorHAnsi"/>
          <w:sz w:val="20"/>
          <w:szCs w:val="20"/>
          <w:lang w:eastAsia="fr-CA"/>
        </w:rPr>
        <w:fldChar w:fldCharType="begin">
          <w:fldData xml:space="preserve">PEVuZE5vdGU+PENpdGU+PEF1dGhvcj5TY2huZWV3ZWlzczwvQXV0aG9yPjxZZWFyPjIwMDM8L1ll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</w:fldData>
        </w:fldChar>
      </w:r>
      <w:r w:rsidR="000125B7" w:rsidRPr="00526BD6">
        <w:rPr>
          <w:rFonts w:cstheme="minorHAnsi"/>
          <w:sz w:val="20"/>
          <w:szCs w:val="20"/>
          <w:lang w:val="en-CA" w:eastAsia="fr-CA"/>
        </w:rPr>
        <w:instrText xml:space="preserve"> ADDIN EN.CITE </w:instrText>
      </w:r>
      <w:r w:rsidR="000125B7" w:rsidRPr="00526BD6">
        <w:rPr>
          <w:rFonts w:cstheme="minorHAnsi"/>
          <w:sz w:val="20"/>
          <w:szCs w:val="20"/>
          <w:lang w:eastAsia="fr-CA"/>
        </w:rPr>
        <w:fldChar w:fldCharType="begin">
          <w:fldData xml:space="preserve">PEVuZE5vdGU+PENpdGU+PEF1dGhvcj5TY2huZWV3ZWlzczwvQXV0aG9yPjxZZWFyPjIwMDM8L1ll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</w:fldData>
        </w:fldChar>
      </w:r>
      <w:r w:rsidR="000125B7" w:rsidRPr="00526BD6">
        <w:rPr>
          <w:rFonts w:cstheme="minorHAnsi"/>
          <w:sz w:val="20"/>
          <w:szCs w:val="20"/>
          <w:lang w:val="en-CA" w:eastAsia="fr-CA"/>
        </w:rPr>
        <w:instrText xml:space="preserve"> ADDIN EN.CITE.DATA </w:instrText>
      </w:r>
      <w:r w:rsidR="000125B7" w:rsidRPr="00526BD6">
        <w:rPr>
          <w:rFonts w:cstheme="minorHAnsi"/>
          <w:sz w:val="20"/>
          <w:szCs w:val="20"/>
          <w:lang w:eastAsia="fr-CA"/>
        </w:rPr>
      </w:r>
      <w:r w:rsidR="000125B7" w:rsidRPr="00526BD6">
        <w:rPr>
          <w:rFonts w:cstheme="minorHAnsi"/>
          <w:sz w:val="20"/>
          <w:szCs w:val="20"/>
          <w:lang w:eastAsia="fr-CA"/>
        </w:rPr>
        <w:fldChar w:fldCharType="end"/>
      </w:r>
      <w:r w:rsidR="000125B7" w:rsidRPr="00526BD6">
        <w:rPr>
          <w:rFonts w:cstheme="minorHAnsi"/>
          <w:sz w:val="20"/>
          <w:szCs w:val="20"/>
          <w:lang w:eastAsia="fr-CA"/>
        </w:rPr>
      </w:r>
      <w:r w:rsidR="000125B7" w:rsidRPr="00526BD6">
        <w:rPr>
          <w:rFonts w:cstheme="minorHAnsi"/>
          <w:sz w:val="20"/>
          <w:szCs w:val="20"/>
          <w:lang w:eastAsia="fr-CA"/>
        </w:rPr>
        <w:fldChar w:fldCharType="separate"/>
      </w:r>
      <w:r w:rsidR="000125B7" w:rsidRPr="00526BD6">
        <w:rPr>
          <w:rFonts w:cstheme="minorHAnsi"/>
          <w:noProof/>
          <w:sz w:val="20"/>
          <w:szCs w:val="20"/>
          <w:lang w:val="en-CA" w:eastAsia="fr-CA"/>
        </w:rPr>
        <w:t>[11]</w:t>
      </w:r>
      <w:r w:rsidR="000125B7" w:rsidRPr="00526BD6">
        <w:rPr>
          <w:rFonts w:cstheme="minorHAnsi"/>
          <w:sz w:val="20"/>
          <w:szCs w:val="20"/>
          <w:lang w:eastAsia="fr-CA"/>
        </w:rPr>
        <w:fldChar w:fldCharType="end"/>
      </w:r>
      <w:r w:rsidR="00E26CA1" w:rsidRPr="00526BD6">
        <w:rPr>
          <w:rFonts w:cstheme="minorHAnsi"/>
          <w:sz w:val="20"/>
          <w:szCs w:val="20"/>
          <w:lang w:val="en-CA" w:eastAsia="fr-CA"/>
        </w:rPr>
        <w:t xml:space="preserve"> et Van </w:t>
      </w:r>
      <w:proofErr w:type="spellStart"/>
      <w:r w:rsidR="00E26CA1" w:rsidRPr="00526BD6">
        <w:rPr>
          <w:rFonts w:cstheme="minorHAnsi"/>
          <w:sz w:val="20"/>
          <w:szCs w:val="20"/>
          <w:lang w:val="en-CA" w:eastAsia="fr-CA"/>
        </w:rPr>
        <w:t>Walraven</w:t>
      </w:r>
      <w:proofErr w:type="spellEnd"/>
      <w:r w:rsidR="00E26CA1" w:rsidRPr="00526BD6">
        <w:rPr>
          <w:rFonts w:cstheme="minorHAnsi"/>
          <w:sz w:val="20"/>
          <w:szCs w:val="20"/>
          <w:lang w:val="en-CA" w:eastAsia="fr-CA"/>
        </w:rPr>
        <w:t xml:space="preserve"> </w:t>
      </w:r>
      <w:r w:rsidR="000125B7" w:rsidRPr="00526BD6">
        <w:rPr>
          <w:rFonts w:cstheme="minorHAnsi"/>
          <w:sz w:val="20"/>
          <w:szCs w:val="20"/>
          <w:lang w:eastAsia="fr-CA"/>
        </w:rPr>
        <w:fldChar w:fldCharType="begin"/>
      </w:r>
      <w:r w:rsidR="000125B7" w:rsidRPr="00526BD6">
        <w:rPr>
          <w:rFonts w:cstheme="minorHAnsi"/>
          <w:sz w:val="20"/>
          <w:szCs w:val="20"/>
          <w:lang w:val="en-CA" w:eastAsia="fr-CA"/>
        </w:rPr>
        <w:instrText xml:space="preserve"> ADDIN EN.CITE &lt;EndNote&gt;&lt;Cite&gt;&lt;Author&gt;van Walraven&lt;/Author&gt;&lt;Year&gt;2009&lt;/Year&gt;&lt;RecNum&gt;25&lt;/RecNum&gt;&lt;DisplayText&gt;[12]&lt;/DisplayText&gt;&lt;record&gt;&lt;rec-number&gt;25&lt;/rec-number&gt;&lt;foreign-keys&gt;&lt;key app="EN" db-id="zvd5s0rxmvtz2wedzf35wsa3strev5dep5x2" timestamp="1581364125"&gt;25&lt;/key&gt;&lt;/foreign-keys&gt;&lt;ref-type name="Journal Article"&gt;17&lt;/ref-type&gt;&lt;contributors&gt;&lt;authors&gt;&lt;author&gt;van Walraven, C.&lt;/author&gt;&lt;author&gt;Austin, P. C.&lt;/author&gt;&lt;author&gt;Jennings, A.&lt;/author&gt;&lt;author&gt;Quan, H.&lt;/author&gt;&lt;author&gt;Forster, A. J.&lt;/author&gt;&lt;/authors&gt;&lt;/contributors&gt;&lt;auth-address&gt;Ottawa Health Research Institute, Ottawa, Ontario, Canada. carlv@ohri.ca&lt;/auth-address&gt;&lt;titles&gt;&lt;title&gt;A modification of the Elixhauser comorbidity measures into a point system for hospital death using administrative data&lt;/title&gt;&lt;secondary-title&gt;Med Care&lt;/secondary-title&gt;&lt;/titles&gt;&lt;periodical&gt;&lt;full-title&gt;Med Care&lt;/full-title&gt;&lt;/periodical&gt;&lt;pages&gt;626-33&lt;/pages&gt;&lt;volume&gt;47&lt;/volume&gt;&lt;number&gt;6&lt;/number&gt;&lt;edition&gt;2009/05/13&lt;/edition&gt;&lt;keywords&gt;&lt;keyword&gt;Cohort Studies&lt;/keyword&gt;&lt;keyword&gt;*Comorbidity&lt;/keyword&gt;&lt;keyword&gt;Health Services Research/statistics &amp;amp; numerical data&lt;/keyword&gt;&lt;keyword&gt;Hospital Administration/*statistics &amp;amp; numerical data&lt;/keyword&gt;&lt;keyword&gt;*Hospital Mortality&lt;/keyword&gt;&lt;keyword&gt;Hospitals, Teaching/statistics &amp;amp; numerical data&lt;/keyword&gt;&lt;keyword&gt;Humans&lt;/keyword&gt;&lt;keyword&gt;International Classification of Diseases/statistics &amp;amp; numerical data&lt;/keyword&gt;&lt;keyword&gt;Models, Statistical&lt;/keyword&gt;&lt;keyword&gt;Risk Adjustment&lt;/keyword&gt;&lt;/keywords&gt;&lt;dates&gt;&lt;year&gt;2009&lt;/year&gt;&lt;pub-dates&gt;&lt;date&gt;Jun&lt;/date&gt;&lt;/pub-dates&gt;&lt;/dates&gt;&lt;isbn&gt;0025-7079&lt;/isbn&gt;&lt;accession-num&gt;19433995&lt;/accession-num&gt;&lt;urls&gt;&lt;/urls&gt;&lt;electronic-resource-num&gt;10.1097/MLR.0b013e31819432e5&lt;/electronic-resource-num&gt;&lt;remote-database-provider&gt;NLM&lt;/remote-database-provider&gt;&lt;language&gt;eng&lt;/language&gt;&lt;/record&gt;&lt;/Cite&gt;&lt;/EndNote&gt;</w:instrText>
      </w:r>
      <w:r w:rsidR="000125B7" w:rsidRPr="00526BD6">
        <w:rPr>
          <w:rFonts w:cstheme="minorHAnsi"/>
          <w:sz w:val="20"/>
          <w:szCs w:val="20"/>
          <w:lang w:eastAsia="fr-CA"/>
        </w:rPr>
        <w:fldChar w:fldCharType="separate"/>
      </w:r>
      <w:r w:rsidR="000125B7" w:rsidRPr="00526BD6">
        <w:rPr>
          <w:rFonts w:cstheme="minorHAnsi"/>
          <w:noProof/>
          <w:sz w:val="20"/>
          <w:szCs w:val="20"/>
          <w:lang w:val="en-CA" w:eastAsia="fr-CA"/>
        </w:rPr>
        <w:t>[12]</w:t>
      </w:r>
      <w:r w:rsidR="000125B7" w:rsidRPr="00526BD6">
        <w:rPr>
          <w:rFonts w:cstheme="minorHAnsi"/>
          <w:sz w:val="20"/>
          <w:szCs w:val="20"/>
          <w:lang w:eastAsia="fr-CA"/>
        </w:rPr>
        <w:fldChar w:fldCharType="end"/>
      </w:r>
      <w:r w:rsidR="00E26CA1" w:rsidRPr="00526BD6">
        <w:rPr>
          <w:rFonts w:cstheme="minorHAnsi"/>
          <w:sz w:val="20"/>
          <w:szCs w:val="20"/>
          <w:lang w:val="en-CA" w:eastAsia="fr-CA"/>
        </w:rPr>
        <w:t xml:space="preserve">. </w:t>
      </w:r>
      <w:r w:rsidR="00DF26C7" w:rsidRPr="00916DC4">
        <w:rPr>
          <w:rFonts w:cstheme="minorHAnsi"/>
          <w:sz w:val="20"/>
          <w:szCs w:val="20"/>
          <w:lang w:val="en-CA" w:eastAsia="fr-CA"/>
        </w:rPr>
        <w:t>L</w:t>
      </w:r>
      <w:r w:rsidR="009D0788" w:rsidRPr="00916DC4">
        <w:rPr>
          <w:rFonts w:cstheme="minorHAnsi"/>
          <w:sz w:val="20"/>
          <w:szCs w:val="20"/>
          <w:lang w:val="en-CA" w:eastAsia="fr-CA"/>
        </w:rPr>
        <w:t xml:space="preserve">es </w:t>
      </w:r>
      <w:proofErr w:type="spellStart"/>
      <w:r w:rsidR="009D0788" w:rsidRPr="00916DC4">
        <w:rPr>
          <w:rFonts w:cstheme="minorHAnsi"/>
          <w:sz w:val="20"/>
          <w:szCs w:val="20"/>
          <w:lang w:val="en-CA" w:eastAsia="fr-CA"/>
        </w:rPr>
        <w:t>résultats</w:t>
      </w:r>
      <w:proofErr w:type="spellEnd"/>
      <w:r w:rsidR="009D0788" w:rsidRPr="00916DC4">
        <w:rPr>
          <w:rFonts w:cstheme="minorHAnsi"/>
          <w:sz w:val="20"/>
          <w:szCs w:val="20"/>
          <w:lang w:val="en-CA" w:eastAsia="fr-CA"/>
        </w:rPr>
        <w:t xml:space="preserve"> </w:t>
      </w:r>
      <w:r w:rsidR="001C4254" w:rsidRPr="00916DC4">
        <w:rPr>
          <w:rFonts w:cstheme="minorHAnsi"/>
          <w:sz w:val="20"/>
          <w:szCs w:val="20"/>
          <w:lang w:val="en-CA" w:eastAsia="fr-CA"/>
        </w:rPr>
        <w:t xml:space="preserve">de </w:t>
      </w:r>
      <w:proofErr w:type="spellStart"/>
      <w:r w:rsidR="001C4254" w:rsidRPr="00916DC4">
        <w:rPr>
          <w:rFonts w:cstheme="minorHAnsi"/>
          <w:sz w:val="20"/>
          <w:szCs w:val="20"/>
          <w:lang w:val="en-CA" w:eastAsia="fr-CA"/>
        </w:rPr>
        <w:t>cette</w:t>
      </w:r>
      <w:proofErr w:type="spellEnd"/>
      <w:r w:rsidR="001C4254" w:rsidRPr="00916DC4">
        <w:rPr>
          <w:rFonts w:cstheme="minorHAnsi"/>
          <w:sz w:val="20"/>
          <w:szCs w:val="20"/>
          <w:lang w:val="en-CA" w:eastAsia="fr-CA"/>
        </w:rPr>
        <w:t xml:space="preserve"> </w:t>
      </w:r>
      <w:proofErr w:type="spellStart"/>
      <w:r w:rsidR="001C4254" w:rsidRPr="00916DC4">
        <w:rPr>
          <w:rFonts w:cstheme="minorHAnsi"/>
          <w:sz w:val="20"/>
          <w:szCs w:val="20"/>
          <w:lang w:val="en-CA" w:eastAsia="fr-CA"/>
        </w:rPr>
        <w:t>étude</w:t>
      </w:r>
      <w:proofErr w:type="spellEnd"/>
      <w:r w:rsidR="001C4254" w:rsidRPr="00916DC4">
        <w:rPr>
          <w:rFonts w:cstheme="minorHAnsi"/>
          <w:sz w:val="20"/>
          <w:szCs w:val="20"/>
          <w:lang w:val="en-CA" w:eastAsia="fr-CA"/>
        </w:rPr>
        <w:t xml:space="preserve"> </w:t>
      </w:r>
      <w:proofErr w:type="spellStart"/>
      <w:r w:rsidR="009D0788" w:rsidRPr="00916DC4">
        <w:rPr>
          <w:rFonts w:cstheme="minorHAnsi"/>
          <w:sz w:val="20"/>
          <w:szCs w:val="20"/>
          <w:lang w:val="en-CA" w:eastAsia="fr-CA"/>
        </w:rPr>
        <w:t>ont</w:t>
      </w:r>
      <w:proofErr w:type="spellEnd"/>
      <w:r w:rsidR="009D0788" w:rsidRPr="00916DC4">
        <w:rPr>
          <w:rFonts w:cstheme="minorHAnsi"/>
          <w:sz w:val="20"/>
          <w:szCs w:val="20"/>
          <w:lang w:val="en-CA" w:eastAsia="fr-CA"/>
        </w:rPr>
        <w:t xml:space="preserve"> </w:t>
      </w:r>
      <w:proofErr w:type="spellStart"/>
      <w:r w:rsidR="00DF26C7" w:rsidRPr="00916DC4">
        <w:rPr>
          <w:rFonts w:cstheme="minorHAnsi"/>
          <w:sz w:val="20"/>
          <w:szCs w:val="20"/>
          <w:lang w:val="en-CA" w:eastAsia="fr-CA"/>
        </w:rPr>
        <w:t>aussi</w:t>
      </w:r>
      <w:proofErr w:type="spellEnd"/>
      <w:r w:rsidR="00DF26C7" w:rsidRPr="00916DC4">
        <w:rPr>
          <w:rFonts w:cstheme="minorHAnsi"/>
          <w:sz w:val="20"/>
          <w:szCs w:val="20"/>
          <w:lang w:val="en-CA" w:eastAsia="fr-CA"/>
        </w:rPr>
        <w:t xml:space="preserve"> </w:t>
      </w:r>
      <w:proofErr w:type="spellStart"/>
      <w:r w:rsidR="009D0788" w:rsidRPr="00916DC4">
        <w:rPr>
          <w:rFonts w:cstheme="minorHAnsi"/>
          <w:sz w:val="20"/>
          <w:szCs w:val="20"/>
          <w:lang w:val="en-CA" w:eastAsia="fr-CA"/>
        </w:rPr>
        <w:t>montré</w:t>
      </w:r>
      <w:proofErr w:type="spellEnd"/>
      <w:r w:rsidR="009D0788" w:rsidRPr="00916DC4">
        <w:rPr>
          <w:rFonts w:cstheme="minorHAnsi"/>
          <w:sz w:val="20"/>
          <w:szCs w:val="20"/>
          <w:lang w:val="en-CA" w:eastAsia="fr-CA"/>
        </w:rPr>
        <w:t xml:space="preserve"> que </w:t>
      </w:r>
      <w:proofErr w:type="spellStart"/>
      <w:r w:rsidR="009D0788" w:rsidRPr="00916DC4">
        <w:rPr>
          <w:rFonts w:cstheme="minorHAnsi"/>
          <w:sz w:val="20"/>
          <w:szCs w:val="20"/>
          <w:lang w:val="en-CA" w:eastAsia="fr-CA"/>
        </w:rPr>
        <w:t>l’indice</w:t>
      </w:r>
      <w:proofErr w:type="spellEnd"/>
      <w:r w:rsidR="009D0788" w:rsidRPr="00916DC4">
        <w:rPr>
          <w:rFonts w:cstheme="minorHAnsi"/>
          <w:sz w:val="20"/>
          <w:szCs w:val="20"/>
          <w:lang w:val="en-CA" w:eastAsia="fr-CA"/>
        </w:rPr>
        <w:t xml:space="preserve"> </w:t>
      </w:r>
      <w:proofErr w:type="spellStart"/>
      <w:r w:rsidR="009D0788" w:rsidRPr="00916DC4">
        <w:rPr>
          <w:rFonts w:cstheme="minorHAnsi"/>
          <w:sz w:val="20"/>
          <w:szCs w:val="20"/>
          <w:lang w:val="en-CA" w:eastAsia="fr-CA"/>
        </w:rPr>
        <w:t>combiné</w:t>
      </w:r>
      <w:proofErr w:type="spellEnd"/>
      <w:r w:rsidR="009D0788" w:rsidRPr="00916DC4">
        <w:rPr>
          <w:rFonts w:cstheme="minorHAnsi"/>
          <w:sz w:val="20"/>
          <w:szCs w:val="20"/>
          <w:lang w:val="en-CA" w:eastAsia="fr-CA"/>
        </w:rPr>
        <w:t xml:space="preserve"> </w:t>
      </w:r>
      <w:proofErr w:type="spellStart"/>
      <w:r w:rsidR="009D0788" w:rsidRPr="00916DC4">
        <w:rPr>
          <w:rFonts w:cstheme="minorHAnsi"/>
          <w:sz w:val="20"/>
          <w:szCs w:val="20"/>
          <w:lang w:val="en-CA" w:eastAsia="fr-CA"/>
        </w:rPr>
        <w:t>prédit</w:t>
      </w:r>
      <w:proofErr w:type="spellEnd"/>
      <w:r w:rsidR="009D0788" w:rsidRPr="00916DC4">
        <w:rPr>
          <w:rFonts w:cstheme="minorHAnsi"/>
          <w:sz w:val="20"/>
          <w:szCs w:val="20"/>
          <w:lang w:val="en-CA" w:eastAsia="fr-CA"/>
        </w:rPr>
        <w:t xml:space="preserve"> </w:t>
      </w:r>
      <w:proofErr w:type="spellStart"/>
      <w:r w:rsidR="009D0788" w:rsidRPr="00916DC4">
        <w:rPr>
          <w:rFonts w:cstheme="minorHAnsi"/>
          <w:sz w:val="20"/>
          <w:szCs w:val="20"/>
          <w:lang w:val="en-CA" w:eastAsia="fr-CA"/>
        </w:rPr>
        <w:t>mieux</w:t>
      </w:r>
      <w:proofErr w:type="spellEnd"/>
      <w:r w:rsidR="009D0788" w:rsidRPr="00916DC4">
        <w:rPr>
          <w:rFonts w:cstheme="minorHAnsi"/>
          <w:sz w:val="20"/>
          <w:szCs w:val="20"/>
          <w:lang w:val="en-CA" w:eastAsia="fr-CA"/>
        </w:rPr>
        <w:t xml:space="preserve"> la </w:t>
      </w:r>
      <w:proofErr w:type="spellStart"/>
      <w:r w:rsidR="009D0788" w:rsidRPr="00916DC4">
        <w:rPr>
          <w:rFonts w:cstheme="minorHAnsi"/>
          <w:sz w:val="20"/>
          <w:szCs w:val="20"/>
          <w:lang w:val="en-CA" w:eastAsia="fr-CA"/>
        </w:rPr>
        <w:t>mortalité</w:t>
      </w:r>
      <w:proofErr w:type="spellEnd"/>
      <w:r w:rsidR="009D0788" w:rsidRPr="00916DC4">
        <w:rPr>
          <w:rFonts w:cstheme="minorHAnsi"/>
          <w:sz w:val="20"/>
          <w:szCs w:val="20"/>
          <w:lang w:val="en-CA" w:eastAsia="fr-CA"/>
        </w:rPr>
        <w:t xml:space="preserve"> 30-jours après </w:t>
      </w:r>
      <w:proofErr w:type="spellStart"/>
      <w:r w:rsidR="009D0788" w:rsidRPr="00916DC4">
        <w:rPr>
          <w:rFonts w:cstheme="minorHAnsi"/>
          <w:sz w:val="20"/>
          <w:szCs w:val="20"/>
          <w:lang w:val="en-CA" w:eastAsia="fr-CA"/>
        </w:rPr>
        <w:t>l’hospitalisation</w:t>
      </w:r>
      <w:proofErr w:type="spellEnd"/>
      <w:r w:rsidR="009D0788" w:rsidRPr="00916DC4">
        <w:rPr>
          <w:rFonts w:cstheme="minorHAnsi"/>
          <w:sz w:val="20"/>
          <w:szCs w:val="20"/>
          <w:lang w:val="en-CA" w:eastAsia="fr-CA"/>
        </w:rPr>
        <w:t xml:space="preserve"> </w:t>
      </w:r>
      <w:proofErr w:type="spellStart"/>
      <w:r w:rsidR="009D0788" w:rsidRPr="00916DC4">
        <w:rPr>
          <w:rFonts w:cstheme="minorHAnsi"/>
          <w:sz w:val="20"/>
          <w:szCs w:val="20"/>
          <w:lang w:val="en-CA" w:eastAsia="fr-CA"/>
        </w:rPr>
        <w:t>comparativement</w:t>
      </w:r>
      <w:proofErr w:type="spellEnd"/>
      <w:r w:rsidR="009D0788" w:rsidRPr="00916DC4">
        <w:rPr>
          <w:rFonts w:cstheme="minorHAnsi"/>
          <w:sz w:val="20"/>
          <w:szCs w:val="20"/>
          <w:lang w:val="en-CA" w:eastAsia="fr-CA"/>
        </w:rPr>
        <w:t xml:space="preserve"> à </w:t>
      </w:r>
      <w:proofErr w:type="spellStart"/>
      <w:r w:rsidR="009D0788" w:rsidRPr="00916DC4">
        <w:rPr>
          <w:rFonts w:cstheme="minorHAnsi"/>
          <w:sz w:val="20"/>
          <w:szCs w:val="20"/>
          <w:lang w:val="en-CA" w:eastAsia="fr-CA"/>
        </w:rPr>
        <w:t>l’indice</w:t>
      </w:r>
      <w:proofErr w:type="spellEnd"/>
      <w:r w:rsidR="009D0788" w:rsidRPr="00916DC4">
        <w:rPr>
          <w:rFonts w:cstheme="minorHAnsi"/>
          <w:sz w:val="20"/>
          <w:szCs w:val="20"/>
          <w:lang w:val="en-CA" w:eastAsia="fr-CA"/>
        </w:rPr>
        <w:t xml:space="preserve"> de </w:t>
      </w:r>
      <w:proofErr w:type="spellStart"/>
      <w:r w:rsidR="009D0788" w:rsidRPr="00916DC4">
        <w:rPr>
          <w:rFonts w:cstheme="minorHAnsi"/>
          <w:sz w:val="20"/>
          <w:szCs w:val="20"/>
          <w:lang w:val="en-CA" w:eastAsia="fr-CA"/>
        </w:rPr>
        <w:t>Charlson</w:t>
      </w:r>
      <w:proofErr w:type="spellEnd"/>
      <w:r w:rsidR="009D0788" w:rsidRPr="00916DC4">
        <w:rPr>
          <w:rFonts w:cstheme="minorHAnsi"/>
          <w:sz w:val="20"/>
          <w:szCs w:val="20"/>
          <w:lang w:val="en-CA" w:eastAsia="fr-CA"/>
        </w:rPr>
        <w:t xml:space="preserve"> </w:t>
      </w:r>
      <w:proofErr w:type="spellStart"/>
      <w:r w:rsidR="009D0788" w:rsidRPr="00916DC4">
        <w:rPr>
          <w:rFonts w:cstheme="minorHAnsi"/>
          <w:sz w:val="20"/>
          <w:szCs w:val="20"/>
          <w:lang w:val="en-CA" w:eastAsia="fr-CA"/>
        </w:rPr>
        <w:t>ou</w:t>
      </w:r>
      <w:proofErr w:type="spellEnd"/>
      <w:r w:rsidR="009D0788" w:rsidRPr="00916DC4">
        <w:rPr>
          <w:rFonts w:cstheme="minorHAnsi"/>
          <w:sz w:val="20"/>
          <w:szCs w:val="20"/>
          <w:lang w:val="en-CA" w:eastAsia="fr-CA"/>
        </w:rPr>
        <w:t xml:space="preserve"> </w:t>
      </w:r>
      <w:proofErr w:type="spellStart"/>
      <w:r w:rsidR="00BB3627" w:rsidRPr="00916DC4">
        <w:rPr>
          <w:rFonts w:cstheme="minorHAnsi"/>
          <w:sz w:val="20"/>
          <w:szCs w:val="20"/>
          <w:lang w:val="en-CA" w:eastAsia="fr-CA"/>
        </w:rPr>
        <w:t>d’</w:t>
      </w:r>
      <w:r w:rsidR="009D0788" w:rsidRPr="00916DC4">
        <w:rPr>
          <w:rFonts w:cstheme="minorHAnsi"/>
          <w:sz w:val="20"/>
          <w:szCs w:val="20"/>
          <w:lang w:val="en-CA" w:eastAsia="fr-CA"/>
        </w:rPr>
        <w:t>Elihxausser</w:t>
      </w:r>
      <w:proofErr w:type="spellEnd"/>
      <w:r w:rsidR="009D0788" w:rsidRPr="00916DC4">
        <w:rPr>
          <w:rFonts w:cstheme="minorHAnsi"/>
          <w:sz w:val="20"/>
          <w:szCs w:val="20"/>
          <w:lang w:val="en-CA" w:eastAsia="fr-CA"/>
        </w:rPr>
        <w:t xml:space="preserve">. </w:t>
      </w:r>
      <w:r w:rsidR="00BB3627" w:rsidRPr="00526BD6">
        <w:rPr>
          <w:rFonts w:cstheme="minorHAnsi"/>
          <w:sz w:val="20"/>
          <w:szCs w:val="20"/>
          <w:lang w:eastAsia="fr-CA"/>
        </w:rPr>
        <w:t>Les auteurs ont également conclu que l’utilisation d’une méthode de dérivation de poids avait une meilleure performance prédictive que l’utilisation d’un simple compte de maladies</w:t>
      </w:r>
      <w:r w:rsidR="009338EA" w:rsidRPr="00526BD6">
        <w:rPr>
          <w:rFonts w:cstheme="minorHAnsi"/>
          <w:sz w:val="20"/>
          <w:szCs w:val="20"/>
          <w:lang w:eastAsia="fr-CA"/>
        </w:rPr>
        <w:t xml:space="preserve"> et que toutes les méthodes de dérivation de poids avaient fourni </w:t>
      </w:r>
      <w:r w:rsidR="001E725A" w:rsidRPr="00526BD6">
        <w:rPr>
          <w:rFonts w:cstheme="minorHAnsi"/>
          <w:sz w:val="20"/>
          <w:szCs w:val="20"/>
          <w:lang w:eastAsia="fr-CA"/>
        </w:rPr>
        <w:t>des poids relativement similaires</w:t>
      </w:r>
      <w:r w:rsidR="009338EA" w:rsidRPr="00526BD6">
        <w:rPr>
          <w:rFonts w:cstheme="minorHAnsi"/>
          <w:sz w:val="20"/>
          <w:szCs w:val="20"/>
          <w:lang w:eastAsia="fr-CA"/>
        </w:rPr>
        <w:t xml:space="preserve"> pour CIM-9 et CIM-10</w:t>
      </w:r>
      <w:r w:rsidR="001C4254" w:rsidRPr="00526BD6">
        <w:rPr>
          <w:rFonts w:cstheme="minorHAnsi"/>
          <w:sz w:val="20"/>
          <w:szCs w:val="20"/>
          <w:lang w:eastAsia="fr-CA"/>
        </w:rPr>
        <w:t xml:space="preserve"> </w:t>
      </w:r>
      <w:r w:rsidR="001E725A" w:rsidRPr="00526BD6">
        <w:rPr>
          <w:rFonts w:cstheme="minorHAnsi"/>
          <w:sz w:val="20"/>
          <w:szCs w:val="20"/>
          <w:lang w:eastAsia="fr-CA"/>
        </w:rPr>
        <w:fldChar w:fldCharType="begin"/>
      </w:r>
      <w:r w:rsidR="001E725A" w:rsidRPr="00526BD6">
        <w:rPr>
          <w:rFonts w:cstheme="minorHAnsi"/>
          <w:sz w:val="20"/>
          <w:szCs w:val="20"/>
          <w:lang w:eastAsia="fr-CA"/>
        </w:rPr>
        <w:instrText xml:space="preserve"> ADDIN EN.CITE &lt;EndNote&gt;&lt;Cite&gt;&lt;Author&gt;Simard&lt;/Author&gt;&lt;Year&gt;2018&lt;/Year&gt;&lt;RecNum&gt;29&lt;/RecNum&gt;&lt;DisplayText&gt;[10]&lt;/DisplayText&gt;&lt;record&gt;&lt;rec-number&gt;29&lt;/rec-number&gt;&lt;foreign-keys&gt;&lt;key app="EN" db-id="zvd5s0rxmvtz2wedzf35wsa3strev5dep5x2" timestamp="1581364125"&gt;29&lt;/key&gt;&lt;/foreign-keys&gt;&lt;ref-type name="Journal Article"&gt;17&lt;/ref-type&gt;&lt;contributors&gt;&lt;authors&gt;&lt;author&gt;Simard, M.&lt;/author&gt;&lt;author&gt;Sirois, C.&lt;/author&gt;&lt;author&gt;Candas, B.&lt;/author&gt;&lt;/authors&gt;&lt;/contributors&gt;&lt;auth-address&gt;Quebec National Institute of Public Health.&amp;#xD;Department of Social and Preventive Medicine, Faculty of Medicine, Laval University.&amp;#xD;Centre of Excellence on Aging of Quebec, Integrated University Health and Social Services Centres of the Capitale-Nationale.&amp;#xD;National Institute of Excellence in Health and Social Services, Quebec, QC, Canada.&lt;/auth-address&gt;&lt;titles&gt;&lt;title&gt;Validation of the Combined Comorbidity Index of Charlson and Elixhauser to Predict 30-Day Mortality Across ICD-9 and ICD-10&lt;/title&gt;&lt;secondary-title&gt;Med Care&lt;/secondary-title&gt;&lt;/titles&gt;&lt;periodical&gt;&lt;full-title&gt;Med Care&lt;/full-title&gt;&lt;/periodical&gt;&lt;pages&gt;441-447&lt;/pages&gt;&lt;volume&gt;56&lt;/volume&gt;&lt;number&gt;5&lt;/number&gt;&lt;edition&gt;2018/03/27&lt;/edition&gt;&lt;keywords&gt;&lt;keyword&gt;Algorithms&lt;/keyword&gt;&lt;keyword&gt;Cohort Studies&lt;/keyword&gt;&lt;keyword&gt;Comorbidity&lt;/keyword&gt;&lt;keyword&gt;Female&lt;/keyword&gt;&lt;keyword&gt;Forms and Records Control/standards&lt;/keyword&gt;&lt;keyword&gt;Hospital Mortality/*trends&lt;/keyword&gt;&lt;keyword&gt;Humans&lt;/keyword&gt;&lt;keyword&gt;International Classification of Diseases/*standards&lt;/keyword&gt;&lt;keyword&gt;Logistic Models&lt;/keyword&gt;&lt;keyword&gt;Male&lt;/keyword&gt;&lt;keyword&gt;Mortality/trends&lt;/keyword&gt;&lt;keyword&gt;Risk Assessment/*standards&lt;/keyword&gt;&lt;keyword&gt;Severity of Illness Index&lt;/keyword&gt;&lt;/keywords&gt;&lt;dates&gt;&lt;year&gt;2018&lt;/year&gt;&lt;pub-dates&gt;&lt;date&gt;May&lt;/date&gt;&lt;/pub-dates&gt;&lt;/dates&gt;&lt;isbn&gt;0025-7079&lt;/isbn&gt;&lt;accession-num&gt;29578951&lt;/accession-num&gt;&lt;urls&gt;&lt;/urls&gt;&lt;electronic-resource-num&gt;10.1097/mlr.0000000000000905&lt;/electronic-resource-num&gt;&lt;remote-database-provider&gt;NLM&lt;/remote-database-provider&gt;&lt;language&gt;eng&lt;/language&gt;&lt;/record&gt;&lt;/Cite&gt;&lt;/EndNote&gt;</w:instrText>
      </w:r>
      <w:r w:rsidR="001E725A" w:rsidRPr="00526BD6">
        <w:rPr>
          <w:rFonts w:cstheme="minorHAnsi"/>
          <w:sz w:val="20"/>
          <w:szCs w:val="20"/>
          <w:lang w:eastAsia="fr-CA"/>
        </w:rPr>
        <w:fldChar w:fldCharType="separate"/>
      </w:r>
      <w:r w:rsidR="001E725A" w:rsidRPr="00526BD6">
        <w:rPr>
          <w:rFonts w:cstheme="minorHAnsi"/>
          <w:noProof/>
          <w:sz w:val="20"/>
          <w:szCs w:val="20"/>
          <w:lang w:eastAsia="fr-CA"/>
        </w:rPr>
        <w:t>[10]</w:t>
      </w:r>
      <w:r w:rsidR="001E725A" w:rsidRPr="00526BD6">
        <w:rPr>
          <w:rFonts w:cstheme="minorHAnsi"/>
          <w:sz w:val="20"/>
          <w:szCs w:val="20"/>
          <w:lang w:eastAsia="fr-CA"/>
        </w:rPr>
        <w:fldChar w:fldCharType="end"/>
      </w:r>
      <w:r w:rsidR="009338EA" w:rsidRPr="00526BD6">
        <w:rPr>
          <w:rFonts w:cstheme="minorHAnsi"/>
          <w:sz w:val="20"/>
          <w:szCs w:val="20"/>
          <w:lang w:eastAsia="fr-CA"/>
        </w:rPr>
        <w:t xml:space="preserve">. </w:t>
      </w:r>
    </w:p>
    <w:p w14:paraId="76A2DEEF" w14:textId="6F7E6281" w:rsidR="000125B7" w:rsidRPr="00526BD6" w:rsidRDefault="001D0B9F" w:rsidP="00E26CA1">
      <w:pPr>
        <w:jc w:val="both"/>
        <w:rPr>
          <w:rFonts w:cstheme="minorHAnsi"/>
          <w:sz w:val="20"/>
          <w:szCs w:val="20"/>
          <w:lang w:eastAsia="fr-CA"/>
        </w:rPr>
      </w:pPr>
      <w:r w:rsidRPr="00526BD6">
        <w:rPr>
          <w:rFonts w:cstheme="minorHAnsi"/>
          <w:sz w:val="20"/>
          <w:szCs w:val="20"/>
          <w:lang w:eastAsia="fr-CA"/>
        </w:rPr>
        <w:t xml:space="preserve">Des études ont démontré que la période </w:t>
      </w:r>
      <w:r w:rsidR="001C4254" w:rsidRPr="00526BD6">
        <w:rPr>
          <w:rFonts w:cstheme="minorHAnsi"/>
          <w:sz w:val="20"/>
          <w:szCs w:val="20"/>
          <w:lang w:eastAsia="fr-CA"/>
        </w:rPr>
        <w:t xml:space="preserve">de recul, soit la période </w:t>
      </w:r>
      <w:r w:rsidRPr="00526BD6">
        <w:rPr>
          <w:rFonts w:cstheme="minorHAnsi"/>
          <w:sz w:val="20"/>
          <w:szCs w:val="20"/>
          <w:lang w:eastAsia="fr-CA"/>
        </w:rPr>
        <w:t xml:space="preserve">rétrospective à la date </w:t>
      </w:r>
      <w:r w:rsidR="00E66703" w:rsidRPr="00526BD6">
        <w:rPr>
          <w:rFonts w:cstheme="minorHAnsi"/>
          <w:sz w:val="20"/>
          <w:szCs w:val="20"/>
          <w:lang w:eastAsia="fr-CA"/>
        </w:rPr>
        <w:t>index</w:t>
      </w:r>
      <w:r w:rsidRPr="00526BD6">
        <w:rPr>
          <w:rFonts w:cstheme="minorHAnsi"/>
          <w:sz w:val="20"/>
          <w:szCs w:val="20"/>
          <w:lang w:eastAsia="fr-CA"/>
        </w:rPr>
        <w:t xml:space="preserve"> « </w:t>
      </w:r>
      <w:r w:rsidRPr="00526BD6">
        <w:rPr>
          <w:rFonts w:cstheme="minorHAnsi"/>
          <w:i/>
          <w:sz w:val="20"/>
          <w:szCs w:val="20"/>
          <w:lang w:eastAsia="fr-CA"/>
        </w:rPr>
        <w:t xml:space="preserve">The </w:t>
      </w:r>
      <w:proofErr w:type="spellStart"/>
      <w:r w:rsidRPr="00526BD6">
        <w:rPr>
          <w:rFonts w:cstheme="minorHAnsi"/>
          <w:i/>
          <w:sz w:val="20"/>
          <w:szCs w:val="20"/>
          <w:lang w:eastAsia="fr-CA"/>
        </w:rPr>
        <w:t>lookback</w:t>
      </w:r>
      <w:proofErr w:type="spellEnd"/>
      <w:r w:rsidRPr="00526BD6">
        <w:rPr>
          <w:rFonts w:cstheme="minorHAnsi"/>
          <w:i/>
          <w:sz w:val="20"/>
          <w:szCs w:val="20"/>
          <w:lang w:eastAsia="fr-CA"/>
        </w:rPr>
        <w:t xml:space="preserve"> </w:t>
      </w:r>
      <w:proofErr w:type="spellStart"/>
      <w:r w:rsidR="006602C3" w:rsidRPr="00526BD6">
        <w:rPr>
          <w:rFonts w:cstheme="minorHAnsi"/>
          <w:i/>
          <w:sz w:val="20"/>
          <w:szCs w:val="20"/>
          <w:lang w:eastAsia="fr-CA"/>
        </w:rPr>
        <w:t>period</w:t>
      </w:r>
      <w:proofErr w:type="spellEnd"/>
      <w:r w:rsidRPr="00526BD6">
        <w:rPr>
          <w:rFonts w:cstheme="minorHAnsi"/>
          <w:sz w:val="20"/>
          <w:szCs w:val="20"/>
          <w:lang w:eastAsia="fr-CA"/>
        </w:rPr>
        <w:t> »</w:t>
      </w:r>
      <w:r w:rsidR="003F366F" w:rsidRPr="00526BD6">
        <w:rPr>
          <w:rFonts w:cstheme="minorHAnsi"/>
          <w:sz w:val="20"/>
          <w:szCs w:val="20"/>
          <w:lang w:eastAsia="fr-CA"/>
        </w:rPr>
        <w:t xml:space="preserve"> </w:t>
      </w:r>
      <w:r w:rsidRPr="00526BD6">
        <w:rPr>
          <w:rFonts w:cstheme="minorHAnsi"/>
          <w:sz w:val="20"/>
          <w:szCs w:val="20"/>
          <w:lang w:eastAsia="fr-CA"/>
        </w:rPr>
        <w:t>p</w:t>
      </w:r>
      <w:r w:rsidR="001C72FF" w:rsidRPr="00526BD6">
        <w:rPr>
          <w:rFonts w:cstheme="minorHAnsi"/>
          <w:sz w:val="20"/>
          <w:szCs w:val="20"/>
          <w:lang w:eastAsia="fr-CA"/>
        </w:rPr>
        <w:t xml:space="preserve">our le repérage des maladies, </w:t>
      </w:r>
      <w:r w:rsidR="00BF3AE4" w:rsidRPr="00526BD6">
        <w:rPr>
          <w:rFonts w:cstheme="minorHAnsi"/>
          <w:sz w:val="20"/>
          <w:szCs w:val="20"/>
          <w:lang w:eastAsia="fr-CA"/>
        </w:rPr>
        <w:t>l</w:t>
      </w:r>
      <w:r w:rsidR="00AA324A">
        <w:rPr>
          <w:rFonts w:cstheme="minorHAnsi"/>
          <w:sz w:val="20"/>
          <w:szCs w:val="20"/>
          <w:lang w:eastAsia="fr-CA"/>
        </w:rPr>
        <w:t xml:space="preserve">es sources de données utilisées, </w:t>
      </w:r>
      <w:r w:rsidR="001C72FF" w:rsidRPr="00526BD6">
        <w:rPr>
          <w:rFonts w:cstheme="minorHAnsi"/>
          <w:sz w:val="20"/>
          <w:szCs w:val="20"/>
          <w:lang w:eastAsia="fr-CA"/>
        </w:rPr>
        <w:t xml:space="preserve">la variable d’intérêt (mortalité, hospitalisation, réadmission…) </w:t>
      </w:r>
      <w:r w:rsidR="00AA324A" w:rsidRPr="00526BD6">
        <w:rPr>
          <w:rFonts w:cstheme="minorHAnsi"/>
          <w:sz w:val="20"/>
          <w:szCs w:val="20"/>
          <w:lang w:eastAsia="fr-CA"/>
        </w:rPr>
        <w:t xml:space="preserve">ainsi que </w:t>
      </w:r>
      <w:r w:rsidR="00AA324A">
        <w:rPr>
          <w:rFonts w:cstheme="minorHAnsi"/>
          <w:sz w:val="20"/>
          <w:szCs w:val="20"/>
          <w:lang w:eastAsia="fr-CA"/>
        </w:rPr>
        <w:t xml:space="preserve">les caractéristiques de la population </w:t>
      </w:r>
      <w:r w:rsidRPr="00526BD6">
        <w:rPr>
          <w:rFonts w:cstheme="minorHAnsi"/>
          <w:sz w:val="20"/>
          <w:szCs w:val="20"/>
          <w:lang w:eastAsia="fr-CA"/>
        </w:rPr>
        <w:t>pourraient influencé</w:t>
      </w:r>
      <w:r w:rsidR="00BF3AE4" w:rsidRPr="00526BD6">
        <w:rPr>
          <w:rFonts w:cstheme="minorHAnsi"/>
          <w:sz w:val="20"/>
          <w:szCs w:val="20"/>
          <w:lang w:eastAsia="fr-CA"/>
        </w:rPr>
        <w:t>e</w:t>
      </w:r>
      <w:r w:rsidRPr="00526BD6">
        <w:rPr>
          <w:rFonts w:cstheme="minorHAnsi"/>
          <w:sz w:val="20"/>
          <w:szCs w:val="20"/>
          <w:lang w:eastAsia="fr-CA"/>
        </w:rPr>
        <w:t>s la performance de l’indice de comorbidité</w:t>
      </w:r>
      <w:r w:rsidR="000125B7" w:rsidRPr="00526BD6">
        <w:rPr>
          <w:rFonts w:cstheme="minorHAnsi"/>
          <w:sz w:val="20"/>
          <w:szCs w:val="20"/>
          <w:lang w:eastAsia="fr-CA"/>
        </w:rPr>
        <w:t>s</w:t>
      </w:r>
      <w:r w:rsidRPr="00526BD6">
        <w:rPr>
          <w:rFonts w:cstheme="minorHAnsi"/>
          <w:sz w:val="20"/>
          <w:szCs w:val="20"/>
          <w:lang w:eastAsia="fr-CA"/>
        </w:rPr>
        <w:t>/multi-morbidité</w:t>
      </w:r>
      <w:r w:rsidR="000125B7" w:rsidRPr="00526BD6">
        <w:rPr>
          <w:rFonts w:cstheme="minorHAnsi"/>
          <w:sz w:val="20"/>
          <w:szCs w:val="20"/>
          <w:lang w:eastAsia="fr-CA"/>
        </w:rPr>
        <w:t>s</w:t>
      </w:r>
      <w:r w:rsidR="006602C3" w:rsidRPr="00526BD6">
        <w:rPr>
          <w:rFonts w:cstheme="minorHAnsi"/>
          <w:sz w:val="20"/>
          <w:szCs w:val="20"/>
          <w:lang w:eastAsia="fr-CA"/>
        </w:rPr>
        <w:t xml:space="preserve"> </w:t>
      </w:r>
      <w:r w:rsidR="000125B7" w:rsidRPr="00526BD6">
        <w:rPr>
          <w:rFonts w:cstheme="minorHAnsi"/>
          <w:sz w:val="20"/>
          <w:szCs w:val="20"/>
          <w:lang w:eastAsia="fr-CA"/>
        </w:rPr>
        <w:fldChar w:fldCharType="begin">
          <w:fldData xml:space="preserve">PEVuZE5vdGU+PENpdGU+PEF1dGhvcj5LaW08L0F1dGhvcj48WWVhcj4yMDA5PC9ZZWFyPjxSZWNO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</w:fldData>
        </w:fldChar>
      </w:r>
      <w:r w:rsidR="000125B7" w:rsidRPr="00526BD6">
        <w:rPr>
          <w:rFonts w:cstheme="minorHAnsi"/>
          <w:sz w:val="20"/>
          <w:szCs w:val="20"/>
          <w:lang w:eastAsia="fr-CA"/>
        </w:rPr>
        <w:instrText xml:space="preserve"> ADDIN EN.CITE </w:instrText>
      </w:r>
      <w:r w:rsidR="000125B7" w:rsidRPr="00526BD6">
        <w:rPr>
          <w:rFonts w:cstheme="minorHAnsi"/>
          <w:sz w:val="20"/>
          <w:szCs w:val="20"/>
          <w:lang w:eastAsia="fr-CA"/>
        </w:rPr>
        <w:fldChar w:fldCharType="begin">
          <w:fldData xml:space="preserve">PEVuZE5vdGU+PENpdGU+PEF1dGhvcj5LaW08L0F1dGhvcj48WWVhcj4yMDA5PC9ZZWFyPjxSZWNO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</w:fldData>
        </w:fldChar>
      </w:r>
      <w:r w:rsidR="000125B7" w:rsidRPr="00526BD6">
        <w:rPr>
          <w:rFonts w:cstheme="minorHAnsi"/>
          <w:sz w:val="20"/>
          <w:szCs w:val="20"/>
          <w:lang w:eastAsia="fr-CA"/>
        </w:rPr>
        <w:instrText xml:space="preserve"> ADDIN EN.CITE.DATA </w:instrText>
      </w:r>
      <w:r w:rsidR="000125B7" w:rsidRPr="00526BD6">
        <w:rPr>
          <w:rFonts w:cstheme="minorHAnsi"/>
          <w:sz w:val="20"/>
          <w:szCs w:val="20"/>
          <w:lang w:eastAsia="fr-CA"/>
        </w:rPr>
      </w:r>
      <w:r w:rsidR="000125B7" w:rsidRPr="00526BD6">
        <w:rPr>
          <w:rFonts w:cstheme="minorHAnsi"/>
          <w:sz w:val="20"/>
          <w:szCs w:val="20"/>
          <w:lang w:eastAsia="fr-CA"/>
        </w:rPr>
        <w:fldChar w:fldCharType="end"/>
      </w:r>
      <w:r w:rsidR="000125B7" w:rsidRPr="00526BD6">
        <w:rPr>
          <w:rFonts w:cstheme="minorHAnsi"/>
          <w:sz w:val="20"/>
          <w:szCs w:val="20"/>
          <w:lang w:eastAsia="fr-CA"/>
        </w:rPr>
      </w:r>
      <w:r w:rsidR="000125B7" w:rsidRPr="00526BD6">
        <w:rPr>
          <w:rFonts w:cstheme="minorHAnsi"/>
          <w:sz w:val="20"/>
          <w:szCs w:val="20"/>
          <w:lang w:eastAsia="fr-CA"/>
        </w:rPr>
        <w:fldChar w:fldCharType="separate"/>
      </w:r>
      <w:r w:rsidR="000125B7" w:rsidRPr="00526BD6">
        <w:rPr>
          <w:rFonts w:cstheme="minorHAnsi"/>
          <w:noProof/>
          <w:sz w:val="20"/>
          <w:szCs w:val="20"/>
          <w:lang w:eastAsia="fr-CA"/>
        </w:rPr>
        <w:t>[1, 13-15]</w:t>
      </w:r>
      <w:r w:rsidR="000125B7" w:rsidRPr="00526BD6">
        <w:rPr>
          <w:rFonts w:cstheme="minorHAnsi"/>
          <w:sz w:val="20"/>
          <w:szCs w:val="20"/>
          <w:lang w:eastAsia="fr-CA"/>
        </w:rPr>
        <w:fldChar w:fldCharType="end"/>
      </w:r>
      <w:r w:rsidR="00D43E6F" w:rsidRPr="00526BD6">
        <w:rPr>
          <w:rFonts w:cstheme="minorHAnsi"/>
          <w:sz w:val="20"/>
          <w:szCs w:val="20"/>
          <w:lang w:eastAsia="fr-CA"/>
        </w:rPr>
        <w:t xml:space="preserve">. </w:t>
      </w:r>
      <w:r w:rsidR="00166169">
        <w:rPr>
          <w:rFonts w:cstheme="minorHAnsi"/>
          <w:sz w:val="20"/>
          <w:szCs w:val="20"/>
          <w:lang w:eastAsia="fr-CA"/>
        </w:rPr>
        <w:t xml:space="preserve">Cependant, </w:t>
      </w:r>
      <w:r w:rsidR="00AA324A" w:rsidRPr="00AA324A">
        <w:rPr>
          <w:rFonts w:cstheme="minorHAnsi"/>
          <w:sz w:val="20"/>
          <w:szCs w:val="20"/>
          <w:lang w:eastAsia="fr-CA"/>
        </w:rPr>
        <w:t>il n'existe actuellement pas de consensus</w:t>
      </w:r>
      <w:r w:rsidR="00166169">
        <w:rPr>
          <w:rFonts w:cstheme="minorHAnsi"/>
          <w:sz w:val="20"/>
          <w:szCs w:val="20"/>
          <w:lang w:eastAsia="fr-CA"/>
        </w:rPr>
        <w:t xml:space="preserve"> sur ces facteurs. </w:t>
      </w:r>
      <w:r w:rsidR="009338EA" w:rsidRPr="00526BD6">
        <w:rPr>
          <w:rFonts w:cstheme="minorHAnsi"/>
          <w:sz w:val="20"/>
          <w:szCs w:val="20"/>
          <w:lang w:eastAsia="fr-CA"/>
        </w:rPr>
        <w:t xml:space="preserve">Par exemple, </w:t>
      </w:r>
      <w:r w:rsidR="006602C3" w:rsidRPr="00526BD6">
        <w:rPr>
          <w:rFonts w:cstheme="minorHAnsi"/>
          <w:sz w:val="20"/>
          <w:szCs w:val="20"/>
          <w:lang w:eastAsia="fr-CA"/>
        </w:rPr>
        <w:t>Zhang et al., (1999) ont démontré qu</w:t>
      </w:r>
      <w:r w:rsidR="00BF3AE4" w:rsidRPr="00526BD6">
        <w:rPr>
          <w:rFonts w:cstheme="minorHAnsi"/>
          <w:sz w:val="20"/>
          <w:szCs w:val="20"/>
          <w:lang w:eastAsia="fr-CA"/>
        </w:rPr>
        <w:t xml:space="preserve">e l’utilisation </w:t>
      </w:r>
      <w:r w:rsidR="00E66703" w:rsidRPr="00526BD6">
        <w:rPr>
          <w:rFonts w:cstheme="minorHAnsi"/>
          <w:sz w:val="20"/>
          <w:szCs w:val="20"/>
          <w:lang w:eastAsia="fr-CA"/>
        </w:rPr>
        <w:t xml:space="preserve">de l’indice de </w:t>
      </w:r>
      <w:proofErr w:type="spellStart"/>
      <w:r w:rsidR="00E66703" w:rsidRPr="00526BD6">
        <w:rPr>
          <w:rFonts w:cstheme="minorHAnsi"/>
          <w:sz w:val="20"/>
          <w:szCs w:val="20"/>
          <w:lang w:eastAsia="fr-CA"/>
        </w:rPr>
        <w:t>Charlson</w:t>
      </w:r>
      <w:proofErr w:type="spellEnd"/>
      <w:r w:rsidR="00E66703" w:rsidRPr="00526BD6">
        <w:rPr>
          <w:rFonts w:cstheme="minorHAnsi"/>
          <w:sz w:val="20"/>
          <w:szCs w:val="20"/>
          <w:lang w:eastAsia="fr-CA"/>
        </w:rPr>
        <w:t xml:space="preserve"> basé sur </w:t>
      </w:r>
      <w:r w:rsidR="003E3F93" w:rsidRPr="00526BD6">
        <w:rPr>
          <w:rFonts w:cstheme="minorHAnsi"/>
          <w:sz w:val="20"/>
          <w:szCs w:val="20"/>
          <w:lang w:eastAsia="fr-CA"/>
        </w:rPr>
        <w:t xml:space="preserve">2 ans de données d’hospitalisation </w:t>
      </w:r>
      <w:r w:rsidR="00175C71">
        <w:rPr>
          <w:rFonts w:cstheme="minorHAnsi"/>
          <w:sz w:val="20"/>
          <w:szCs w:val="20"/>
          <w:lang w:eastAsia="fr-CA"/>
        </w:rPr>
        <w:t>plus</w:t>
      </w:r>
      <w:r w:rsidR="00175C71" w:rsidRPr="00526BD6">
        <w:rPr>
          <w:rFonts w:cstheme="minorHAnsi"/>
          <w:sz w:val="20"/>
          <w:szCs w:val="20"/>
          <w:lang w:eastAsia="fr-CA"/>
        </w:rPr>
        <w:t xml:space="preserve"> </w:t>
      </w:r>
      <w:r w:rsidR="003E3F93" w:rsidRPr="00526BD6">
        <w:rPr>
          <w:rFonts w:cstheme="minorHAnsi"/>
          <w:sz w:val="20"/>
          <w:szCs w:val="20"/>
          <w:lang w:eastAsia="fr-CA"/>
        </w:rPr>
        <w:t xml:space="preserve">un an de données </w:t>
      </w:r>
      <w:r w:rsidR="001C12AD" w:rsidRPr="00526BD6">
        <w:rPr>
          <w:rFonts w:cstheme="minorHAnsi"/>
          <w:sz w:val="20"/>
          <w:szCs w:val="20"/>
          <w:lang w:eastAsia="fr-CA"/>
        </w:rPr>
        <w:t xml:space="preserve">en ambulatoire </w:t>
      </w:r>
      <w:r w:rsidR="00175C71">
        <w:rPr>
          <w:rFonts w:cstheme="minorHAnsi"/>
          <w:sz w:val="20"/>
          <w:szCs w:val="20"/>
          <w:lang w:eastAsia="fr-CA"/>
        </w:rPr>
        <w:t xml:space="preserve">dans le modèle </w:t>
      </w:r>
      <w:r w:rsidR="001C12AD" w:rsidRPr="00526BD6">
        <w:rPr>
          <w:rFonts w:cstheme="minorHAnsi"/>
          <w:sz w:val="20"/>
          <w:szCs w:val="20"/>
          <w:lang w:eastAsia="fr-CA"/>
        </w:rPr>
        <w:t xml:space="preserve">a significativement amélioré la prédiction de la mortalité comparativement à l’utilisation </w:t>
      </w:r>
      <w:r w:rsidR="001C72FF" w:rsidRPr="00526BD6">
        <w:rPr>
          <w:rFonts w:cstheme="minorHAnsi"/>
          <w:sz w:val="20"/>
          <w:szCs w:val="20"/>
          <w:lang w:eastAsia="fr-CA"/>
        </w:rPr>
        <w:t xml:space="preserve">de </w:t>
      </w:r>
      <w:r w:rsidR="001C12AD" w:rsidRPr="00526BD6">
        <w:rPr>
          <w:rFonts w:cstheme="minorHAnsi"/>
          <w:sz w:val="20"/>
          <w:szCs w:val="20"/>
          <w:lang w:eastAsia="fr-CA"/>
        </w:rPr>
        <w:t xml:space="preserve">2 ans de données d’hospitalisation seulement </w:t>
      </w:r>
      <w:r w:rsidR="000125B7" w:rsidRPr="00526BD6">
        <w:rPr>
          <w:rFonts w:cstheme="minorHAnsi"/>
          <w:sz w:val="20"/>
          <w:szCs w:val="20"/>
          <w:lang w:eastAsia="fr-CA"/>
        </w:rPr>
        <w:fldChar w:fldCharType="begin"/>
      </w:r>
      <w:r w:rsidR="000125B7" w:rsidRPr="00526BD6">
        <w:rPr>
          <w:rFonts w:cstheme="minorHAnsi"/>
          <w:sz w:val="20"/>
          <w:szCs w:val="20"/>
          <w:lang w:eastAsia="fr-CA"/>
        </w:rPr>
        <w:instrText xml:space="preserve"> ADDIN EN.CITE &lt;EndNote&gt;&lt;Cite&gt;&lt;Author&gt;Zhang&lt;/Author&gt;&lt;Year&gt;1999&lt;/Year&gt;&lt;RecNum&gt;28&lt;/RecNum&gt;&lt;DisplayText&gt;[15]&lt;/DisplayText&gt;&lt;record&gt;&lt;rec-number&gt;28&lt;/rec-number&gt;&lt;foreign-keys&gt;&lt;key app="EN" db-id="zvd5s0rxmvtz2wedzf35wsa3strev5dep5x2" timestamp="1581364125"&gt;28&lt;/key&gt;&lt;/foreign-keys&gt;&lt;ref-type name="Journal Article"&gt;17&lt;/ref-type&gt;&lt;contributors&gt;&lt;authors&gt;&lt;author&gt;Zhang, J. X.&lt;/author&gt;&lt;author&gt;Iwashyna, T. J.&lt;/author&gt;&lt;author&gt;Christakis, N. A.&lt;/author&gt;&lt;/authors&gt;&lt;/contributors&gt;&lt;auth-address&gt;Department of Medicine, the University of Chicago, Illinois, USA.&lt;/auth-address&gt;&lt;titles&gt;&lt;title&gt;The performance of different lookback periods and sources of information for Charlson comorbidity adjustment in Medicare claims&lt;/title&gt;&lt;secondary-title&gt;Med Care&lt;/secondary-title&gt;&lt;/titles&gt;&lt;periodical&gt;&lt;full-title&gt;Med Care&lt;/full-title&gt;&lt;/periodical&gt;&lt;pages&gt;1128-39&lt;/pages&gt;&lt;volume&gt;37&lt;/volume&gt;&lt;number&gt;11&lt;/number&gt;&lt;edition&gt;1999/11/05&lt;/edition&gt;&lt;keywords&gt;&lt;keyword&gt;Aged&lt;/keyword&gt;&lt;keyword&gt;Algorithms&lt;/keyword&gt;&lt;keyword&gt;Chi-Square Distribution&lt;/keyword&gt;&lt;keyword&gt;Cohort Studies&lt;/keyword&gt;&lt;keyword&gt;*Comorbidity&lt;/keyword&gt;&lt;keyword&gt;Female&lt;/keyword&gt;&lt;keyword&gt;Humans&lt;/keyword&gt;&lt;keyword&gt;Male&lt;/keyword&gt;&lt;keyword&gt;*Medicare&lt;/keyword&gt;&lt;keyword&gt;*Mortality&lt;/keyword&gt;&lt;keyword&gt;Predictive Value of Tests&lt;/keyword&gt;&lt;keyword&gt;Proportional Hazards Models&lt;/keyword&gt;&lt;keyword&gt;ROC Curve&lt;/keyword&gt;&lt;keyword&gt;United States&lt;/keyword&gt;&lt;/keywords&gt;&lt;dates&gt;&lt;year&gt;1999&lt;/year&gt;&lt;pub-dates&gt;&lt;date&gt;Nov&lt;/date&gt;&lt;/pub-dates&gt;&lt;/dates&gt;&lt;isbn&gt;0025-7079 (Print)&amp;#xD;0025-7079&lt;/isbn&gt;&lt;accession-num&gt;10549615&lt;/accession-num&gt;&lt;urls&gt;&lt;/urls&gt;&lt;electronic-resource-num&gt;10.1097/00005650-199911000-00005&lt;/electronic-resource-num&gt;&lt;remote-database-provider&gt;NLM&lt;/remote-database-provider&gt;&lt;language&gt;eng&lt;/language&gt;&lt;/record&gt;&lt;/Cite&gt;&lt;/EndNote&gt;</w:instrText>
      </w:r>
      <w:r w:rsidR="000125B7" w:rsidRPr="00526BD6">
        <w:rPr>
          <w:rFonts w:cstheme="minorHAnsi"/>
          <w:sz w:val="20"/>
          <w:szCs w:val="20"/>
          <w:lang w:eastAsia="fr-CA"/>
        </w:rPr>
        <w:fldChar w:fldCharType="separate"/>
      </w:r>
      <w:r w:rsidR="000125B7" w:rsidRPr="00526BD6">
        <w:rPr>
          <w:rFonts w:cstheme="minorHAnsi"/>
          <w:noProof/>
          <w:sz w:val="20"/>
          <w:szCs w:val="20"/>
          <w:lang w:eastAsia="fr-CA"/>
        </w:rPr>
        <w:t>[15]</w:t>
      </w:r>
      <w:r w:rsidR="000125B7" w:rsidRPr="00526BD6">
        <w:rPr>
          <w:rFonts w:cstheme="minorHAnsi"/>
          <w:sz w:val="20"/>
          <w:szCs w:val="20"/>
          <w:lang w:eastAsia="fr-CA"/>
        </w:rPr>
        <w:fldChar w:fldCharType="end"/>
      </w:r>
      <w:r w:rsidR="00D43E6F" w:rsidRPr="00526BD6">
        <w:rPr>
          <w:rFonts w:cstheme="minorHAnsi"/>
          <w:sz w:val="20"/>
          <w:szCs w:val="20"/>
          <w:lang w:eastAsia="fr-CA"/>
        </w:rPr>
        <w:t xml:space="preserve">. </w:t>
      </w:r>
      <w:proofErr w:type="spellStart"/>
      <w:r w:rsidR="00D43E6F" w:rsidRPr="00526BD6">
        <w:rPr>
          <w:rFonts w:cstheme="minorHAnsi"/>
          <w:sz w:val="20"/>
          <w:szCs w:val="20"/>
          <w:lang w:eastAsia="fr-CA"/>
        </w:rPr>
        <w:t>Preen</w:t>
      </w:r>
      <w:proofErr w:type="spellEnd"/>
      <w:r w:rsidR="00D43E6F" w:rsidRPr="00526BD6">
        <w:rPr>
          <w:rFonts w:cstheme="minorHAnsi"/>
          <w:sz w:val="20"/>
          <w:szCs w:val="20"/>
          <w:lang w:eastAsia="fr-CA"/>
        </w:rPr>
        <w:t xml:space="preserve"> et al., (2006</w:t>
      </w:r>
      <w:r w:rsidR="001C12AD" w:rsidRPr="00526BD6">
        <w:rPr>
          <w:rFonts w:cstheme="minorHAnsi"/>
          <w:sz w:val="20"/>
          <w:szCs w:val="20"/>
          <w:lang w:eastAsia="fr-CA"/>
        </w:rPr>
        <w:t xml:space="preserve">) ont </w:t>
      </w:r>
      <w:r w:rsidR="00DA435E" w:rsidRPr="00526BD6">
        <w:rPr>
          <w:rFonts w:cstheme="minorHAnsi"/>
          <w:sz w:val="20"/>
          <w:szCs w:val="20"/>
          <w:lang w:eastAsia="fr-CA"/>
        </w:rPr>
        <w:t xml:space="preserve">étudié l’effet de l’indice de </w:t>
      </w:r>
      <w:proofErr w:type="spellStart"/>
      <w:r w:rsidR="00DA435E" w:rsidRPr="00526BD6">
        <w:rPr>
          <w:rFonts w:cstheme="minorHAnsi"/>
          <w:sz w:val="20"/>
          <w:szCs w:val="20"/>
          <w:lang w:eastAsia="fr-CA"/>
        </w:rPr>
        <w:t>Charlson</w:t>
      </w:r>
      <w:proofErr w:type="spellEnd"/>
      <w:r w:rsidR="00DA435E" w:rsidRPr="00526BD6">
        <w:rPr>
          <w:rFonts w:cstheme="minorHAnsi"/>
          <w:sz w:val="20"/>
          <w:szCs w:val="20"/>
          <w:lang w:eastAsia="fr-CA"/>
        </w:rPr>
        <w:t xml:space="preserve"> basé sur des données de 1, 2, 3 et 5 ans avant la date index pour prédire la mortalité après 1 ans suivant l’hospitalisation et la réadmission dans les 30 jours suivant la sortie de l’hôpital. Les résultats de cette étude ont démontré que des périodes plus courtes (</w:t>
      </w:r>
      <w:r w:rsidR="00DA435E" w:rsidRPr="00526BD6">
        <w:rPr>
          <w:rFonts w:ascii="Cambria Math" w:hAnsi="Cambria Math" w:cs="Cambria Math"/>
          <w:sz w:val="20"/>
          <w:szCs w:val="20"/>
          <w:lang w:eastAsia="fr-CA"/>
        </w:rPr>
        <w:t>∼</w:t>
      </w:r>
      <w:r w:rsidR="00DA435E" w:rsidRPr="00526BD6">
        <w:rPr>
          <w:rFonts w:cstheme="minorHAnsi"/>
          <w:sz w:val="20"/>
          <w:szCs w:val="20"/>
          <w:lang w:eastAsia="fr-CA"/>
        </w:rPr>
        <w:t>1 an) semblent appropriées pour mieux prédire la mortalité post-hospitalisation, tandis que des périodes de recul plus longues sont plus performantes pour la prédiction de la</w:t>
      </w:r>
      <w:r w:rsidR="00D43E6F" w:rsidRPr="00526BD6">
        <w:rPr>
          <w:rFonts w:cstheme="minorHAnsi"/>
          <w:sz w:val="20"/>
          <w:szCs w:val="20"/>
          <w:lang w:eastAsia="fr-CA"/>
        </w:rPr>
        <w:t xml:space="preserve"> réadmission </w:t>
      </w:r>
      <w:r w:rsidR="000125B7" w:rsidRPr="00526BD6">
        <w:rPr>
          <w:rFonts w:cstheme="minorHAnsi"/>
          <w:sz w:val="20"/>
          <w:szCs w:val="20"/>
          <w:lang w:eastAsia="fr-CA"/>
        </w:rPr>
        <w:fldChar w:fldCharType="begin"/>
      </w:r>
      <w:r w:rsidR="000125B7" w:rsidRPr="00526BD6">
        <w:rPr>
          <w:rFonts w:cstheme="minorHAnsi"/>
          <w:sz w:val="20"/>
          <w:szCs w:val="20"/>
          <w:lang w:eastAsia="fr-CA"/>
        </w:rPr>
        <w:instrText xml:space="preserve"> ADDIN EN.CITE &lt;EndNote&gt;&lt;Cite&gt;&lt;Author&gt;Preen&lt;/Author&gt;&lt;Year&gt;2006&lt;/Year&gt;&lt;RecNum&gt;27&lt;/RecNum&gt;&lt;DisplayText&gt;[14]&lt;/DisplayText&gt;&lt;record&gt;&lt;rec-number&gt;27&lt;/rec-number&gt;&lt;foreign-keys&gt;&lt;key app="EN" db-id="zvd5s0rxmvtz2wedzf35wsa3strev5dep5x2" timestamp="1581364125"&gt;27&lt;/key&gt;&lt;/foreign-keys&gt;&lt;ref-type name="Journal Article"&gt;17&lt;/ref-type&gt;&lt;contributors&gt;&lt;authors&gt;&lt;author&gt;Preen, D. B.&lt;/author&gt;&lt;author&gt;Holman, C. D.&lt;/author&gt;&lt;author&gt;Spilsbury, K.&lt;/author&gt;&lt;author&gt;Semmens, J. B.&lt;/author&gt;&lt;author&gt;Brameld, K. J.&lt;/author&gt;&lt;/authors&gt;&lt;/contributors&gt;&lt;auth-address&gt;Centre for Health Services Research, School of Population Health, The University of Western Australia, 35 Stirling Highway, Crawley WA 6009 Australia. davidp@sph.uwa.edu.au&lt;/auth-address&gt;&lt;titles&gt;&lt;title&gt;Length of comorbidity lookback period affected regression model performance of administrative health data&lt;/title&gt;&lt;secondary-title&gt;J Clin Epidemiol&lt;/secondary-title&gt;&lt;/titles&gt;&lt;periodical&gt;&lt;full-title&gt;J Clin Epidemiol&lt;/full-title&gt;&lt;/periodical&gt;&lt;pages&gt;940-6&lt;/pages&gt;&lt;volume&gt;59&lt;/volume&gt;&lt;number&gt;9&lt;/number&gt;&lt;edition&gt;2006/08/10&lt;/edition&gt;&lt;keywords&gt;&lt;keyword&gt;Cohort Studies&lt;/keyword&gt;&lt;keyword&gt;*Comorbidity&lt;/keyword&gt;&lt;keyword&gt;Hospital Mortality&lt;/keyword&gt;&lt;keyword&gt;Hospitalization&lt;/keyword&gt;&lt;keyword&gt;Humans&lt;/keyword&gt;&lt;keyword&gt;*Models, Statistical&lt;/keyword&gt;&lt;keyword&gt;Patient Readmission&lt;/keyword&gt;&lt;keyword&gt;*Regression Analysis&lt;/keyword&gt;&lt;keyword&gt;*Retrospective Studies&lt;/keyword&gt;&lt;keyword&gt;*Time&lt;/keyword&gt;&lt;keyword&gt;Treatment Outcome&lt;/keyword&gt;&lt;/keywords&gt;&lt;dates&gt;&lt;year&gt;2006&lt;/year&gt;&lt;pub-dates&gt;&lt;date&gt;Sep&lt;/date&gt;&lt;/pub-dates&gt;&lt;/dates&gt;&lt;isbn&gt;0895-4356 (Print)&amp;#xD;0895-4356&lt;/isbn&gt;&lt;accession-num&gt;16895817&lt;/accession-num&gt;&lt;urls&gt;&lt;/urls&gt;&lt;electronic-resource-num&gt;10.1016/j.jclinepi.2005.12.013&lt;/electronic-resource-num&gt;&lt;remote-database-provider&gt;NLM&lt;/remote-database-provider&gt;&lt;language&gt;eng&lt;/language&gt;&lt;/record&gt;&lt;/Cite&gt;&lt;/EndNote&gt;</w:instrText>
      </w:r>
      <w:r w:rsidR="000125B7" w:rsidRPr="00526BD6">
        <w:rPr>
          <w:rFonts w:cstheme="minorHAnsi"/>
          <w:sz w:val="20"/>
          <w:szCs w:val="20"/>
          <w:lang w:eastAsia="fr-CA"/>
        </w:rPr>
        <w:fldChar w:fldCharType="separate"/>
      </w:r>
      <w:r w:rsidR="000125B7" w:rsidRPr="00526BD6">
        <w:rPr>
          <w:rFonts w:cstheme="minorHAnsi"/>
          <w:noProof/>
          <w:sz w:val="20"/>
          <w:szCs w:val="20"/>
          <w:lang w:eastAsia="fr-CA"/>
        </w:rPr>
        <w:t>[14]</w:t>
      </w:r>
      <w:r w:rsidR="000125B7" w:rsidRPr="00526BD6">
        <w:rPr>
          <w:rFonts w:cstheme="minorHAnsi"/>
          <w:sz w:val="20"/>
          <w:szCs w:val="20"/>
          <w:lang w:eastAsia="fr-CA"/>
        </w:rPr>
        <w:fldChar w:fldCharType="end"/>
      </w:r>
      <w:r w:rsidR="00DA435E" w:rsidRPr="00526BD6">
        <w:rPr>
          <w:rFonts w:cstheme="minorHAnsi"/>
          <w:sz w:val="20"/>
          <w:szCs w:val="20"/>
          <w:lang w:eastAsia="fr-CA"/>
        </w:rPr>
        <w:t>.</w:t>
      </w:r>
      <w:r w:rsidR="00D80D9F">
        <w:rPr>
          <w:rFonts w:cstheme="minorHAnsi"/>
          <w:sz w:val="20"/>
          <w:szCs w:val="20"/>
          <w:lang w:eastAsia="fr-CA"/>
        </w:rPr>
        <w:t xml:space="preserve"> </w:t>
      </w:r>
      <w:r w:rsidR="00C017B9" w:rsidRPr="00166169">
        <w:rPr>
          <w:rFonts w:cstheme="minorHAnsi"/>
          <w:sz w:val="20"/>
          <w:szCs w:val="20"/>
          <w:lang w:eastAsia="fr-CA"/>
        </w:rPr>
        <w:t xml:space="preserve">Kim et al., (2009) </w:t>
      </w:r>
      <w:r w:rsidR="00D80D9F" w:rsidRPr="00166169">
        <w:rPr>
          <w:rFonts w:cstheme="minorHAnsi"/>
          <w:sz w:val="20"/>
          <w:szCs w:val="20"/>
          <w:lang w:eastAsia="fr-CA"/>
        </w:rPr>
        <w:t xml:space="preserve">quant à eux </w:t>
      </w:r>
      <w:r w:rsidR="00C017B9" w:rsidRPr="00166169">
        <w:rPr>
          <w:rFonts w:cstheme="minorHAnsi"/>
          <w:sz w:val="20"/>
          <w:szCs w:val="20"/>
          <w:lang w:eastAsia="fr-CA"/>
        </w:rPr>
        <w:t xml:space="preserve">ont démontré que bien que la </w:t>
      </w:r>
      <w:r w:rsidR="00F44CBF" w:rsidRPr="00166169">
        <w:rPr>
          <w:rFonts w:cstheme="minorHAnsi"/>
          <w:sz w:val="20"/>
          <w:szCs w:val="20"/>
          <w:lang w:eastAsia="fr-CA"/>
        </w:rPr>
        <w:t>performance</w:t>
      </w:r>
      <w:r w:rsidR="00C017B9" w:rsidRPr="00166169">
        <w:rPr>
          <w:rFonts w:cstheme="minorHAnsi"/>
          <w:sz w:val="20"/>
          <w:szCs w:val="20"/>
          <w:lang w:eastAsia="fr-CA"/>
        </w:rPr>
        <w:t xml:space="preserve"> de l’indice d'</w:t>
      </w:r>
      <w:proofErr w:type="spellStart"/>
      <w:r w:rsidR="00C017B9" w:rsidRPr="00166169">
        <w:rPr>
          <w:rFonts w:cstheme="minorHAnsi"/>
          <w:sz w:val="20"/>
          <w:szCs w:val="20"/>
          <w:lang w:eastAsia="fr-CA"/>
        </w:rPr>
        <w:t>Elixhauser</w:t>
      </w:r>
      <w:proofErr w:type="spellEnd"/>
      <w:r w:rsidR="00C017B9" w:rsidRPr="00166169">
        <w:rPr>
          <w:rFonts w:cstheme="minorHAnsi"/>
          <w:sz w:val="20"/>
          <w:szCs w:val="20"/>
          <w:lang w:eastAsia="fr-CA"/>
        </w:rPr>
        <w:t xml:space="preserve"> soit meilleure que celle de l'indice de </w:t>
      </w:r>
      <w:proofErr w:type="spellStart"/>
      <w:r w:rsidR="00C017B9" w:rsidRPr="00166169">
        <w:rPr>
          <w:rFonts w:cstheme="minorHAnsi"/>
          <w:sz w:val="20"/>
          <w:szCs w:val="20"/>
          <w:lang w:eastAsia="fr-CA"/>
        </w:rPr>
        <w:t>Charlson</w:t>
      </w:r>
      <w:proofErr w:type="spellEnd"/>
      <w:r w:rsidR="00F44CBF" w:rsidRPr="00166169">
        <w:rPr>
          <w:rFonts w:cstheme="minorHAnsi"/>
          <w:sz w:val="20"/>
          <w:szCs w:val="20"/>
          <w:lang w:eastAsia="fr-CA"/>
        </w:rPr>
        <w:t xml:space="preserve"> pour prédire la mortalité</w:t>
      </w:r>
      <w:r w:rsidR="00C017B9" w:rsidRPr="00166169">
        <w:rPr>
          <w:rFonts w:cstheme="minorHAnsi"/>
          <w:sz w:val="20"/>
          <w:szCs w:val="20"/>
          <w:lang w:eastAsia="fr-CA"/>
        </w:rPr>
        <w:t>, aucune différence significative n’a été observée</w:t>
      </w:r>
      <w:r w:rsidR="001C4254" w:rsidRPr="00166169">
        <w:rPr>
          <w:rFonts w:cstheme="minorHAnsi"/>
          <w:sz w:val="20"/>
          <w:szCs w:val="20"/>
          <w:lang w:eastAsia="fr-CA"/>
        </w:rPr>
        <w:t xml:space="preserve"> (p&gt; 0,05)</w:t>
      </w:r>
      <w:r w:rsidR="00C017B9" w:rsidRPr="00166169">
        <w:rPr>
          <w:rFonts w:cstheme="minorHAnsi"/>
          <w:sz w:val="20"/>
          <w:szCs w:val="20"/>
          <w:lang w:eastAsia="fr-CA"/>
        </w:rPr>
        <w:t xml:space="preserve">. </w:t>
      </w:r>
      <w:r w:rsidR="00F44CBF" w:rsidRPr="00166169">
        <w:rPr>
          <w:rFonts w:cstheme="minorHAnsi"/>
          <w:sz w:val="20"/>
          <w:szCs w:val="20"/>
          <w:lang w:eastAsia="fr-CA"/>
        </w:rPr>
        <w:t xml:space="preserve">Les auteurs n’ont également observé aucune différence significative entre l’utilisation des données de 1 an </w:t>
      </w:r>
      <w:r w:rsidR="001C72FF" w:rsidRPr="00166169">
        <w:rPr>
          <w:rFonts w:cstheme="minorHAnsi"/>
          <w:i/>
          <w:sz w:val="20"/>
          <w:szCs w:val="20"/>
          <w:lang w:eastAsia="fr-CA"/>
        </w:rPr>
        <w:t>vs</w:t>
      </w:r>
      <w:r w:rsidR="00F44CBF" w:rsidRPr="00166169">
        <w:rPr>
          <w:rFonts w:cstheme="minorHAnsi"/>
          <w:sz w:val="20"/>
          <w:szCs w:val="20"/>
          <w:lang w:eastAsia="fr-CA"/>
        </w:rPr>
        <w:t xml:space="preserve"> 3 ans d’hospitalisation avant la date index</w:t>
      </w:r>
      <w:r w:rsidR="00F44CBF" w:rsidRPr="00526BD6">
        <w:rPr>
          <w:rFonts w:cstheme="minorHAnsi"/>
          <w:sz w:val="20"/>
          <w:szCs w:val="20"/>
          <w:lang w:eastAsia="fr-CA"/>
        </w:rPr>
        <w:t xml:space="preserve"> </w:t>
      </w:r>
      <w:r w:rsidR="000125B7" w:rsidRPr="00526BD6">
        <w:rPr>
          <w:rFonts w:cstheme="minorHAnsi"/>
          <w:sz w:val="20"/>
          <w:szCs w:val="20"/>
          <w:lang w:eastAsia="fr-CA"/>
        </w:rPr>
        <w:fldChar w:fldCharType="begin"/>
      </w:r>
      <w:r w:rsidR="000125B7" w:rsidRPr="00526BD6">
        <w:rPr>
          <w:rFonts w:cstheme="minorHAnsi"/>
          <w:sz w:val="20"/>
          <w:szCs w:val="20"/>
          <w:lang w:eastAsia="fr-CA"/>
        </w:rPr>
        <w:instrText xml:space="preserve"> ADDIN EN.CITE &lt;EndNote&gt;&lt;Cite&gt;&lt;Author&gt;Kim&lt;/Author&gt;&lt;Year&gt;2009&lt;/Year&gt;&lt;RecNum&gt;26&lt;/RecNum&gt;&lt;DisplayText&gt;[13]&lt;/DisplayText&gt;&lt;record&gt;&lt;rec-number&gt;26&lt;/rec-number&gt;&lt;foreign-keys&gt;&lt;key app="EN" db-id="zvd5s0rxmvtz2wedzf35wsa3strev5dep5x2" timestamp="1581364125"&gt;26&lt;/key&gt;&lt;/foreign-keys&gt;&lt;ref-type name="Journal Article"&gt;17&lt;/ref-type&gt;&lt;contributors&gt;&lt;authors&gt;&lt;author&gt;Kim, K. H.&lt;/author&gt;&lt;author&gt;Ahn, L. S.&lt;/author&gt;&lt;/authors&gt;&lt;/contributors&gt;&lt;auth-address&gt;Review &amp;amp; Assessment Policy Institute, Health Insurance Review &amp;amp; Assessment Service, Korea.&lt;/auth-address&gt;&lt;titles&gt;&lt;title&gt;[A comparative study on comorbidity measurements with Lookback period using health insurance database: focused on patients who underwent percutaneous coronary intervention]&lt;/title&gt;&lt;secondary-title&gt;J Prev Med Public Health&lt;/secondary-title&gt;&lt;/titles&gt;&lt;periodical&gt;&lt;full-title&gt;J Prev Med Public Health&lt;/full-title&gt;&lt;/periodical&gt;&lt;pages&gt;267-73&lt;/pages&gt;&lt;volume&gt;42&lt;/volume&gt;&lt;number&gt;4&lt;/number&gt;&lt;edition&gt;2009/08/14&lt;/edition&gt;&lt;keywords&gt;&lt;keyword&gt;Adult&lt;/keyword&gt;&lt;keyword&gt;*Angioplasty, Balloon, Coronary&lt;/keyword&gt;&lt;keyword&gt;*Comorbidity&lt;/keyword&gt;&lt;keyword&gt;Female&lt;/keyword&gt;&lt;keyword&gt;Hospital Mortality&lt;/keyword&gt;&lt;keyword&gt;Humans&lt;/keyword&gt;&lt;keyword&gt;Insurance Claim Review&lt;/keyword&gt;&lt;keyword&gt;Male&lt;/keyword&gt;&lt;keyword&gt;Middle Aged&lt;/keyword&gt;&lt;keyword&gt;Retrospective Studies&lt;/keyword&gt;&lt;/keywords&gt;&lt;dates&gt;&lt;year&gt;2009&lt;/year&gt;&lt;pub-dates&gt;&lt;date&gt;Jul&lt;/date&gt;&lt;/pub-dates&gt;&lt;/dates&gt;&lt;isbn&gt;1975-8375 (Print)&amp;#xD;1975-8375&lt;/isbn&gt;&lt;accession-num&gt;19675404&lt;/accession-num&gt;&lt;urls&gt;&lt;/urls&gt;&lt;electronic-resource-num&gt;10.3961/jpmph.2009.42.4.267&lt;/electronic-resource-num&gt;&lt;remote-database-provider&gt;NLM&lt;/remote-database-provider&gt;&lt;language&gt;kor&lt;/language&gt;&lt;/record&gt;&lt;/Cite&gt;&lt;/EndNote&gt;</w:instrText>
      </w:r>
      <w:r w:rsidR="000125B7" w:rsidRPr="00526BD6">
        <w:rPr>
          <w:rFonts w:cstheme="minorHAnsi"/>
          <w:sz w:val="20"/>
          <w:szCs w:val="20"/>
          <w:lang w:eastAsia="fr-CA"/>
        </w:rPr>
        <w:fldChar w:fldCharType="separate"/>
      </w:r>
      <w:r w:rsidR="000125B7" w:rsidRPr="00526BD6">
        <w:rPr>
          <w:rFonts w:cstheme="minorHAnsi"/>
          <w:noProof/>
          <w:sz w:val="20"/>
          <w:szCs w:val="20"/>
          <w:lang w:eastAsia="fr-CA"/>
        </w:rPr>
        <w:t>[13]</w:t>
      </w:r>
      <w:r w:rsidR="000125B7" w:rsidRPr="00526BD6">
        <w:rPr>
          <w:rFonts w:cstheme="minorHAnsi"/>
          <w:sz w:val="20"/>
          <w:szCs w:val="20"/>
          <w:lang w:eastAsia="fr-CA"/>
        </w:rPr>
        <w:fldChar w:fldCharType="end"/>
      </w:r>
      <w:r w:rsidR="001C72FF" w:rsidRPr="00526BD6">
        <w:rPr>
          <w:rFonts w:cstheme="minorHAnsi"/>
          <w:sz w:val="20"/>
          <w:szCs w:val="20"/>
          <w:lang w:eastAsia="fr-CA"/>
        </w:rPr>
        <w:t xml:space="preserve">. </w:t>
      </w:r>
    </w:p>
    <w:p w14:paraId="6913BEA7" w14:textId="285BAD81" w:rsidR="00C017B9" w:rsidRPr="00526BD6" w:rsidRDefault="001C72FF" w:rsidP="00E26CA1">
      <w:pPr>
        <w:jc w:val="both"/>
        <w:rPr>
          <w:rFonts w:cstheme="minorHAnsi"/>
          <w:sz w:val="20"/>
          <w:szCs w:val="20"/>
          <w:lang w:eastAsia="fr-CA"/>
        </w:rPr>
      </w:pPr>
      <w:r w:rsidRPr="00526BD6">
        <w:rPr>
          <w:rFonts w:cstheme="minorHAnsi"/>
          <w:sz w:val="20"/>
          <w:szCs w:val="20"/>
          <w:lang w:eastAsia="fr-CA"/>
        </w:rPr>
        <w:t xml:space="preserve">Ainsi, sur la base de ces résultats, il </w:t>
      </w:r>
      <w:r w:rsidR="00B3674F" w:rsidRPr="00526BD6">
        <w:rPr>
          <w:rFonts w:cstheme="minorHAnsi"/>
          <w:sz w:val="20"/>
          <w:szCs w:val="20"/>
          <w:lang w:eastAsia="fr-CA"/>
        </w:rPr>
        <w:t xml:space="preserve">semble </w:t>
      </w:r>
      <w:r w:rsidR="009F34E0" w:rsidRPr="00526BD6">
        <w:rPr>
          <w:rFonts w:cstheme="minorHAnsi"/>
          <w:sz w:val="20"/>
          <w:szCs w:val="20"/>
          <w:lang w:eastAsia="fr-CA"/>
        </w:rPr>
        <w:t xml:space="preserve">que : 1) l’indice combiné à une meilleure performance prédictive que l’indice de </w:t>
      </w:r>
      <w:proofErr w:type="spellStart"/>
      <w:r w:rsidR="009F34E0" w:rsidRPr="00526BD6">
        <w:rPr>
          <w:rFonts w:cstheme="minorHAnsi"/>
          <w:sz w:val="20"/>
          <w:szCs w:val="20"/>
          <w:lang w:eastAsia="fr-CA"/>
        </w:rPr>
        <w:t>Charlson</w:t>
      </w:r>
      <w:proofErr w:type="spellEnd"/>
      <w:r w:rsidR="009F34E0" w:rsidRPr="00526BD6">
        <w:rPr>
          <w:rFonts w:cstheme="minorHAnsi"/>
          <w:sz w:val="20"/>
          <w:szCs w:val="20"/>
          <w:lang w:eastAsia="fr-CA"/>
        </w:rPr>
        <w:t xml:space="preserve"> ou d'</w:t>
      </w:r>
      <w:proofErr w:type="spellStart"/>
      <w:r w:rsidR="009F34E0" w:rsidRPr="00526BD6">
        <w:rPr>
          <w:rFonts w:cstheme="minorHAnsi"/>
          <w:sz w:val="20"/>
          <w:szCs w:val="20"/>
          <w:lang w:eastAsia="fr-CA"/>
        </w:rPr>
        <w:t>Elixhauser</w:t>
      </w:r>
      <w:proofErr w:type="spellEnd"/>
      <w:r w:rsidR="001C4254" w:rsidRPr="00526BD6">
        <w:rPr>
          <w:rFonts w:cstheme="minorHAnsi"/>
          <w:sz w:val="20"/>
          <w:szCs w:val="20"/>
          <w:lang w:eastAsia="fr-CA"/>
        </w:rPr>
        <w:t xml:space="preserve"> individuellement</w:t>
      </w:r>
      <w:r w:rsidR="009F34E0" w:rsidRPr="00526BD6">
        <w:rPr>
          <w:rFonts w:cstheme="minorHAnsi"/>
          <w:sz w:val="20"/>
          <w:szCs w:val="20"/>
          <w:lang w:eastAsia="fr-CA"/>
        </w:rPr>
        <w:t>; 2) la combinaison</w:t>
      </w:r>
      <w:r w:rsidR="00D40FDF" w:rsidRPr="00526BD6">
        <w:rPr>
          <w:rFonts w:cstheme="minorHAnsi"/>
          <w:sz w:val="20"/>
          <w:szCs w:val="20"/>
          <w:lang w:eastAsia="fr-CA"/>
        </w:rPr>
        <w:t xml:space="preserve"> de données provenant de différentes </w:t>
      </w:r>
      <w:r w:rsidR="001C4254" w:rsidRPr="00526BD6">
        <w:rPr>
          <w:rFonts w:cstheme="minorHAnsi"/>
          <w:sz w:val="20"/>
          <w:szCs w:val="20"/>
          <w:lang w:eastAsia="fr-CA"/>
        </w:rPr>
        <w:t xml:space="preserve">sources </w:t>
      </w:r>
      <w:r w:rsidR="00D80D9F">
        <w:rPr>
          <w:rFonts w:cstheme="minorHAnsi"/>
          <w:sz w:val="20"/>
          <w:szCs w:val="20"/>
          <w:lang w:eastAsia="fr-CA"/>
        </w:rPr>
        <w:t xml:space="preserve">pourrait </w:t>
      </w:r>
      <w:r w:rsidR="009F34E0" w:rsidRPr="00526BD6">
        <w:rPr>
          <w:rFonts w:cstheme="minorHAnsi"/>
          <w:sz w:val="20"/>
          <w:szCs w:val="20"/>
          <w:lang w:eastAsia="fr-CA"/>
        </w:rPr>
        <w:t>améliore</w:t>
      </w:r>
      <w:r w:rsidR="00D80D9F">
        <w:rPr>
          <w:rFonts w:cstheme="minorHAnsi"/>
          <w:sz w:val="20"/>
          <w:szCs w:val="20"/>
          <w:lang w:eastAsia="fr-CA"/>
        </w:rPr>
        <w:t>r</w:t>
      </w:r>
      <w:r w:rsidR="009F34E0" w:rsidRPr="00526BD6">
        <w:rPr>
          <w:rFonts w:cstheme="minorHAnsi"/>
          <w:sz w:val="20"/>
          <w:szCs w:val="20"/>
          <w:lang w:eastAsia="fr-CA"/>
        </w:rPr>
        <w:t xml:space="preserve"> la performance de l’indicateur; </w:t>
      </w:r>
      <w:r w:rsidR="00D356F4" w:rsidRPr="00526BD6">
        <w:rPr>
          <w:rFonts w:cstheme="minorHAnsi"/>
          <w:sz w:val="20"/>
          <w:szCs w:val="20"/>
          <w:lang w:eastAsia="fr-CA"/>
        </w:rPr>
        <w:t xml:space="preserve">et </w:t>
      </w:r>
      <w:r w:rsidR="009F34E0" w:rsidRPr="00526BD6">
        <w:rPr>
          <w:rFonts w:cstheme="minorHAnsi"/>
          <w:sz w:val="20"/>
          <w:szCs w:val="20"/>
          <w:lang w:eastAsia="fr-CA"/>
        </w:rPr>
        <w:t>3) le choix d’</w:t>
      </w:r>
      <w:r w:rsidR="00D40FDF" w:rsidRPr="00526BD6">
        <w:rPr>
          <w:rFonts w:cstheme="minorHAnsi"/>
          <w:sz w:val="20"/>
          <w:szCs w:val="20"/>
          <w:lang w:eastAsia="fr-CA"/>
        </w:rPr>
        <w:t xml:space="preserve">une période de </w:t>
      </w:r>
      <w:r w:rsidR="00B3674F" w:rsidRPr="00526BD6">
        <w:rPr>
          <w:rFonts w:cstheme="minorHAnsi"/>
          <w:sz w:val="20"/>
          <w:szCs w:val="20"/>
          <w:lang w:eastAsia="fr-CA"/>
        </w:rPr>
        <w:t>recul adéquate en fonction d</w:t>
      </w:r>
      <w:r w:rsidR="00066B60" w:rsidRPr="00526BD6">
        <w:rPr>
          <w:rFonts w:cstheme="minorHAnsi"/>
          <w:sz w:val="20"/>
          <w:szCs w:val="20"/>
          <w:lang w:eastAsia="fr-CA"/>
        </w:rPr>
        <w:t xml:space="preserve">e la variable d’intérêt </w:t>
      </w:r>
      <w:r w:rsidR="00D40FDF" w:rsidRPr="00526BD6">
        <w:rPr>
          <w:rFonts w:cstheme="minorHAnsi"/>
          <w:sz w:val="20"/>
          <w:szCs w:val="20"/>
          <w:lang w:eastAsia="fr-CA"/>
        </w:rPr>
        <w:lastRenderedPageBreak/>
        <w:t xml:space="preserve">est important dans le calcul </w:t>
      </w:r>
      <w:r w:rsidR="00D356F4" w:rsidRPr="00526BD6">
        <w:rPr>
          <w:rFonts w:cstheme="minorHAnsi"/>
          <w:sz w:val="20"/>
          <w:szCs w:val="20"/>
          <w:lang w:eastAsia="fr-CA"/>
        </w:rPr>
        <w:t xml:space="preserve">de </w:t>
      </w:r>
      <w:r w:rsidR="000B295D">
        <w:rPr>
          <w:rFonts w:cstheme="minorHAnsi"/>
          <w:sz w:val="20"/>
          <w:szCs w:val="20"/>
          <w:lang w:eastAsia="fr-CA"/>
        </w:rPr>
        <w:t>l’indice</w:t>
      </w:r>
      <w:r w:rsidR="00DC5B1A" w:rsidRPr="00526BD6">
        <w:rPr>
          <w:rFonts w:cstheme="minorHAnsi"/>
          <w:sz w:val="20"/>
          <w:szCs w:val="20"/>
          <w:lang w:eastAsia="fr-CA"/>
        </w:rPr>
        <w:t xml:space="preserve"> et sa capacité à prédire la variable d’intérêt</w:t>
      </w:r>
      <w:r w:rsidR="005679F3">
        <w:rPr>
          <w:rFonts w:cstheme="minorHAnsi"/>
          <w:sz w:val="20"/>
          <w:szCs w:val="20"/>
          <w:lang w:eastAsia="fr-CA"/>
        </w:rPr>
        <w:t xml:space="preserve"> bien que cela ne soit pas une pratique que l’on observe régulièrement</w:t>
      </w:r>
      <w:r w:rsidR="00D40FDF" w:rsidRPr="00526BD6">
        <w:rPr>
          <w:rFonts w:cstheme="minorHAnsi"/>
          <w:sz w:val="20"/>
          <w:szCs w:val="20"/>
          <w:lang w:eastAsia="fr-CA"/>
        </w:rPr>
        <w:t>.</w:t>
      </w:r>
      <w:r w:rsidR="00DC5B1A" w:rsidRPr="00526BD6">
        <w:rPr>
          <w:rFonts w:cstheme="minorHAnsi"/>
          <w:sz w:val="20"/>
          <w:szCs w:val="20"/>
          <w:lang w:eastAsia="fr-CA"/>
        </w:rPr>
        <w:t xml:space="preserve"> </w:t>
      </w:r>
      <w:r w:rsidR="00D40FDF" w:rsidRPr="00526BD6">
        <w:rPr>
          <w:rFonts w:cstheme="minorHAnsi"/>
          <w:sz w:val="20"/>
          <w:szCs w:val="20"/>
          <w:lang w:eastAsia="fr-CA"/>
        </w:rPr>
        <w:t xml:space="preserve"> </w:t>
      </w:r>
    </w:p>
    <w:p w14:paraId="3585F5B8" w14:textId="77777777" w:rsidR="000844EB" w:rsidRPr="00526BD6" w:rsidRDefault="009F34E0" w:rsidP="000844EB">
      <w:pPr>
        <w:pStyle w:val="Titre2"/>
        <w:rPr>
          <w:rFonts w:cstheme="minorHAnsi"/>
        </w:rPr>
      </w:pPr>
      <w:bookmarkStart w:id="2" w:name="_Toc32242255"/>
      <w:r w:rsidRPr="00526BD6">
        <w:rPr>
          <w:rFonts w:cstheme="minorHAnsi"/>
        </w:rPr>
        <w:t>Objectifs</w:t>
      </w:r>
      <w:bookmarkEnd w:id="2"/>
      <w:r w:rsidR="000844EB" w:rsidRPr="00526BD6">
        <w:rPr>
          <w:rFonts w:cstheme="minorHAnsi"/>
        </w:rPr>
        <w:t> </w:t>
      </w:r>
    </w:p>
    <w:p w14:paraId="6F3060A5" w14:textId="77777777" w:rsidR="009F34E0" w:rsidRPr="00526BD6" w:rsidRDefault="009F34E0" w:rsidP="009F34E0">
      <w:pPr>
        <w:pStyle w:val="Titre3"/>
        <w:rPr>
          <w:rFonts w:cstheme="minorHAnsi"/>
          <w:sz w:val="24"/>
          <w:lang w:eastAsia="fr-CA"/>
        </w:rPr>
      </w:pPr>
      <w:bookmarkStart w:id="3" w:name="_Toc32242256"/>
      <w:r w:rsidRPr="00526BD6">
        <w:rPr>
          <w:rFonts w:cstheme="minorHAnsi"/>
          <w:sz w:val="24"/>
          <w:lang w:eastAsia="fr-CA"/>
        </w:rPr>
        <w:t>Objectif principal</w:t>
      </w:r>
      <w:bookmarkEnd w:id="3"/>
    </w:p>
    <w:p w14:paraId="541EEF32" w14:textId="4323CC28" w:rsidR="008938DC" w:rsidRDefault="00633F63" w:rsidP="00E26CA1">
      <w:pPr>
        <w:jc w:val="both"/>
        <w:rPr>
          <w:rFonts w:cstheme="minorHAnsi"/>
          <w:sz w:val="20"/>
          <w:szCs w:val="20"/>
          <w:lang w:eastAsia="fr-CA"/>
        </w:rPr>
      </w:pPr>
      <w:r w:rsidRPr="00526BD6">
        <w:rPr>
          <w:rFonts w:cstheme="minorHAnsi"/>
          <w:sz w:val="20"/>
          <w:szCs w:val="20"/>
          <w:lang w:eastAsia="fr-CA"/>
        </w:rPr>
        <w:t>L</w:t>
      </w:r>
      <w:r w:rsidR="00066B60" w:rsidRPr="00526BD6">
        <w:rPr>
          <w:rFonts w:cstheme="minorHAnsi"/>
          <w:sz w:val="20"/>
          <w:szCs w:val="20"/>
          <w:lang w:eastAsia="fr-CA"/>
        </w:rPr>
        <w:t>’objectif principal</w:t>
      </w:r>
      <w:r w:rsidR="00D40FDF" w:rsidRPr="00526BD6">
        <w:rPr>
          <w:rFonts w:cstheme="minorHAnsi"/>
          <w:sz w:val="20"/>
          <w:szCs w:val="20"/>
          <w:lang w:eastAsia="fr-CA"/>
        </w:rPr>
        <w:t xml:space="preserve"> du projet est de développer </w:t>
      </w:r>
      <w:r w:rsidR="00117ECB" w:rsidRPr="00526BD6">
        <w:rPr>
          <w:rFonts w:cstheme="minorHAnsi"/>
          <w:sz w:val="20"/>
          <w:szCs w:val="20"/>
          <w:lang w:eastAsia="fr-CA"/>
        </w:rPr>
        <w:t xml:space="preserve">une application basée sur une syntaxe générique pour le calcul </w:t>
      </w:r>
      <w:r w:rsidR="000B295D">
        <w:rPr>
          <w:rFonts w:cstheme="minorHAnsi"/>
          <w:sz w:val="20"/>
          <w:szCs w:val="20"/>
          <w:lang w:eastAsia="fr-CA"/>
        </w:rPr>
        <w:t>d’indices</w:t>
      </w:r>
      <w:r w:rsidR="00117ECB" w:rsidRPr="00526BD6">
        <w:rPr>
          <w:rFonts w:cstheme="minorHAnsi"/>
          <w:sz w:val="20"/>
          <w:szCs w:val="20"/>
          <w:lang w:eastAsia="fr-CA"/>
        </w:rPr>
        <w:t xml:space="preserve"> de comorbidités et multi-morbidités. </w:t>
      </w:r>
    </w:p>
    <w:p w14:paraId="4F5BE29D" w14:textId="47FE5001" w:rsidR="008938DC" w:rsidRDefault="008938DC" w:rsidP="00E26CA1">
      <w:pPr>
        <w:jc w:val="both"/>
        <w:rPr>
          <w:rFonts w:cstheme="minorHAnsi"/>
          <w:sz w:val="20"/>
          <w:szCs w:val="20"/>
          <w:lang w:eastAsia="fr-CA"/>
        </w:rPr>
      </w:pPr>
      <w:r>
        <w:rPr>
          <w:rFonts w:cstheme="minorHAnsi"/>
          <w:sz w:val="20"/>
          <w:szCs w:val="20"/>
          <w:lang w:eastAsia="fr-CA"/>
        </w:rPr>
        <w:t xml:space="preserve">Concrètement, à partir d’une cohorte définie (avec une date index) et en spécifiant certains paramètres (type d’indice, période de recul), l’utilisateur pourra obtenir pour chacun des individus de sa cohorte la liste des 30 conditions (oui/non) et les valeurs des indices de </w:t>
      </w:r>
      <w:r w:rsidRPr="00526BD6">
        <w:rPr>
          <w:rFonts w:cstheme="minorHAnsi"/>
          <w:sz w:val="20"/>
          <w:szCs w:val="20"/>
          <w:lang w:eastAsia="fr-CA"/>
        </w:rPr>
        <w:t>comorbidités</w:t>
      </w:r>
      <w:r>
        <w:rPr>
          <w:rFonts w:cstheme="minorHAnsi"/>
          <w:sz w:val="20"/>
          <w:szCs w:val="20"/>
          <w:lang w:eastAsia="fr-CA"/>
        </w:rPr>
        <w:t>.</w:t>
      </w:r>
    </w:p>
    <w:p w14:paraId="1BD36EE1" w14:textId="60FEDFC2" w:rsidR="008938DC" w:rsidRPr="00897534" w:rsidRDefault="008938DC" w:rsidP="008938DC">
      <w:pPr>
        <w:rPr>
          <w:b/>
          <w:bCs/>
        </w:rPr>
      </w:pPr>
      <w:r w:rsidRPr="00897534">
        <w:rPr>
          <w:b/>
          <w:bCs/>
        </w:rPr>
        <w:t>Intrant</w:t>
      </w:r>
      <w:r>
        <w:rPr>
          <w:b/>
          <w:bCs/>
        </w:rPr>
        <w:t xml:space="preserve"> (cohorte)</w:t>
      </w:r>
    </w:p>
    <w:p w14:paraId="2682BEC9" w14:textId="77777777" w:rsidR="008938DC" w:rsidRDefault="008938DC" w:rsidP="008938DC">
      <w:pPr>
        <w:pStyle w:val="Paragraphedeliste"/>
        <w:numPr>
          <w:ilvl w:val="0"/>
          <w:numId w:val="14"/>
        </w:numPr>
      </w:pPr>
      <w:r w:rsidRPr="00741964">
        <w:t>ID de chaque individu</w:t>
      </w:r>
    </w:p>
    <w:p w14:paraId="67D3CE96" w14:textId="3634E6B0" w:rsidR="008938DC" w:rsidRDefault="008938DC" w:rsidP="0027309C">
      <w:pPr>
        <w:pStyle w:val="Paragraphedeliste"/>
        <w:numPr>
          <w:ilvl w:val="0"/>
          <w:numId w:val="14"/>
        </w:numPr>
      </w:pPr>
      <w:r w:rsidRPr="00741964">
        <w:t>Date index pour chaque individu</w:t>
      </w:r>
    </w:p>
    <w:p w14:paraId="43A932E0" w14:textId="77777777" w:rsidR="008938DC" w:rsidRPr="00897534" w:rsidRDefault="008938DC" w:rsidP="008938DC">
      <w:pPr>
        <w:rPr>
          <w:b/>
          <w:bCs/>
        </w:rPr>
      </w:pPr>
      <w:r w:rsidRPr="00897534">
        <w:rPr>
          <w:b/>
          <w:bCs/>
        </w:rPr>
        <w:t>Paramètres</w:t>
      </w:r>
    </w:p>
    <w:p w14:paraId="4D1181CF" w14:textId="77777777" w:rsidR="008938DC" w:rsidRDefault="008938DC" w:rsidP="008938DC">
      <w:pPr>
        <w:pStyle w:val="Paragraphedeliste"/>
        <w:numPr>
          <w:ilvl w:val="0"/>
          <w:numId w:val="15"/>
        </w:numPr>
      </w:pPr>
      <w:r>
        <w:t>Type d’indice (</w:t>
      </w:r>
      <w:proofErr w:type="spellStart"/>
      <w:r w:rsidRPr="00741964">
        <w:t>Charlso</w:t>
      </w:r>
      <w:r>
        <w:t>n</w:t>
      </w:r>
      <w:proofErr w:type="spellEnd"/>
      <w:r>
        <w:t xml:space="preserve">, </w:t>
      </w:r>
      <w:proofErr w:type="spellStart"/>
      <w:r w:rsidRPr="00741964">
        <w:t>Elixhauser</w:t>
      </w:r>
      <w:proofErr w:type="spellEnd"/>
      <w:r>
        <w:t xml:space="preserve">, ou </w:t>
      </w:r>
      <w:r w:rsidRPr="00741964">
        <w:t>Indice combiné</w:t>
      </w:r>
      <w:r>
        <w:t>)</w:t>
      </w:r>
    </w:p>
    <w:p w14:paraId="33ADB226" w14:textId="77777777" w:rsidR="008938DC" w:rsidRDefault="008938DC" w:rsidP="008938DC">
      <w:pPr>
        <w:pStyle w:val="Paragraphedeliste"/>
        <w:numPr>
          <w:ilvl w:val="0"/>
          <w:numId w:val="15"/>
        </w:numPr>
      </w:pPr>
      <w:r>
        <w:t>Durée de recul avant la date index (1, 3 ou 5 ans)</w:t>
      </w:r>
    </w:p>
    <w:p w14:paraId="29982E61" w14:textId="77777777" w:rsidR="008938DC" w:rsidRPr="00897534" w:rsidRDefault="008938DC" w:rsidP="008938DC">
      <w:pPr>
        <w:rPr>
          <w:b/>
          <w:bCs/>
        </w:rPr>
      </w:pPr>
      <w:r w:rsidRPr="00897534">
        <w:rPr>
          <w:b/>
          <w:bCs/>
        </w:rPr>
        <w:t>Résultats pour chaque individu</w:t>
      </w:r>
    </w:p>
    <w:p w14:paraId="4E37F928" w14:textId="1B419E7C" w:rsidR="008938DC" w:rsidRDefault="008938DC" w:rsidP="008938DC">
      <w:pPr>
        <w:pStyle w:val="Paragraphedeliste"/>
        <w:numPr>
          <w:ilvl w:val="0"/>
          <w:numId w:val="16"/>
        </w:numPr>
      </w:pPr>
      <w:r>
        <w:t xml:space="preserve">Liste des </w:t>
      </w:r>
      <w:r w:rsidR="00DA4C50">
        <w:t xml:space="preserve">30 </w:t>
      </w:r>
      <w:r>
        <w:t>conditions (oui non)</w:t>
      </w:r>
    </w:p>
    <w:p w14:paraId="239EBD5D" w14:textId="0EC3CAD3" w:rsidR="008938DC" w:rsidRPr="0027309C" w:rsidRDefault="008938DC" w:rsidP="0027309C">
      <w:pPr>
        <w:pStyle w:val="Paragraphedeliste"/>
        <w:numPr>
          <w:ilvl w:val="0"/>
          <w:numId w:val="16"/>
        </w:numPr>
      </w:pPr>
      <w:r>
        <w:t>Valeur de l’indice</w:t>
      </w:r>
    </w:p>
    <w:p w14:paraId="3089E54D" w14:textId="77777777" w:rsidR="003E3F93" w:rsidRPr="00526BD6" w:rsidRDefault="000844EB" w:rsidP="009F34E0">
      <w:pPr>
        <w:pStyle w:val="Titre3"/>
        <w:rPr>
          <w:rFonts w:cstheme="minorHAnsi"/>
          <w:sz w:val="24"/>
          <w:lang w:eastAsia="fr-CA"/>
        </w:rPr>
      </w:pPr>
      <w:bookmarkStart w:id="4" w:name="_Toc32242257"/>
      <w:r w:rsidRPr="00526BD6">
        <w:rPr>
          <w:rFonts w:cstheme="minorHAnsi"/>
          <w:sz w:val="24"/>
          <w:lang w:eastAsia="fr-CA"/>
        </w:rPr>
        <w:t>Objectifs spécifiques</w:t>
      </w:r>
      <w:bookmarkEnd w:id="4"/>
    </w:p>
    <w:p w14:paraId="15AC7496" w14:textId="292BFF01" w:rsidR="0066531E" w:rsidRDefault="009F34E0" w:rsidP="00D356F4">
      <w:pPr>
        <w:jc w:val="both"/>
        <w:rPr>
          <w:rFonts w:cstheme="minorHAnsi"/>
          <w:sz w:val="20"/>
          <w:szCs w:val="20"/>
          <w:lang w:eastAsia="fr-CA"/>
        </w:rPr>
      </w:pPr>
      <w:r w:rsidRPr="0027309C">
        <w:rPr>
          <w:rFonts w:cstheme="minorHAnsi"/>
          <w:sz w:val="20"/>
          <w:szCs w:val="20"/>
          <w:lang w:eastAsia="fr-CA"/>
        </w:rPr>
        <w:t xml:space="preserve">L’application développée doit permettre de calculer </w:t>
      </w:r>
      <w:r w:rsidR="000B295D" w:rsidRPr="0027309C">
        <w:rPr>
          <w:rFonts w:cstheme="minorHAnsi"/>
          <w:sz w:val="20"/>
          <w:szCs w:val="20"/>
          <w:lang w:eastAsia="fr-CA"/>
        </w:rPr>
        <w:t>l’indice</w:t>
      </w:r>
      <w:r w:rsidR="001260BA" w:rsidRPr="0027309C">
        <w:rPr>
          <w:rFonts w:cstheme="minorHAnsi"/>
          <w:sz w:val="20"/>
          <w:szCs w:val="20"/>
          <w:lang w:eastAsia="fr-CA"/>
        </w:rPr>
        <w:t xml:space="preserve"> </w:t>
      </w:r>
      <w:r w:rsidR="0066531E" w:rsidRPr="0027309C">
        <w:rPr>
          <w:rFonts w:cstheme="minorHAnsi"/>
          <w:sz w:val="20"/>
          <w:szCs w:val="20"/>
          <w:lang w:eastAsia="fr-CA"/>
        </w:rPr>
        <w:t>combiné (</w:t>
      </w:r>
      <w:proofErr w:type="spellStart"/>
      <w:r w:rsidR="001260BA" w:rsidRPr="0027309C">
        <w:rPr>
          <w:rFonts w:cstheme="minorHAnsi"/>
          <w:sz w:val="20"/>
          <w:szCs w:val="20"/>
          <w:lang w:eastAsia="fr-CA"/>
        </w:rPr>
        <w:t>Charlson</w:t>
      </w:r>
      <w:proofErr w:type="spellEnd"/>
      <w:r w:rsidR="0066531E" w:rsidRPr="0027309C">
        <w:rPr>
          <w:rFonts w:cstheme="minorHAnsi"/>
          <w:sz w:val="20"/>
          <w:szCs w:val="20"/>
          <w:lang w:eastAsia="fr-CA"/>
        </w:rPr>
        <w:t xml:space="preserve"> et </w:t>
      </w:r>
      <w:proofErr w:type="spellStart"/>
      <w:r w:rsidR="001260BA" w:rsidRPr="0027309C">
        <w:rPr>
          <w:rFonts w:cstheme="minorHAnsi"/>
          <w:sz w:val="20"/>
          <w:szCs w:val="20"/>
          <w:lang w:eastAsia="fr-CA"/>
        </w:rPr>
        <w:t>Elixhauser</w:t>
      </w:r>
      <w:proofErr w:type="spellEnd"/>
      <w:r w:rsidR="0066531E" w:rsidRPr="0027309C">
        <w:rPr>
          <w:rFonts w:cstheme="minorHAnsi"/>
          <w:sz w:val="20"/>
          <w:szCs w:val="20"/>
          <w:lang w:eastAsia="fr-CA"/>
        </w:rPr>
        <w:t>)</w:t>
      </w:r>
      <w:r w:rsidR="00A14128" w:rsidRPr="0027309C">
        <w:rPr>
          <w:rFonts w:cstheme="minorHAnsi"/>
          <w:sz w:val="20"/>
          <w:szCs w:val="20"/>
          <w:lang w:eastAsia="fr-CA"/>
        </w:rPr>
        <w:t xml:space="preserve"> pour</w:t>
      </w:r>
      <w:r w:rsidR="0066531E" w:rsidRPr="0027309C">
        <w:rPr>
          <w:rFonts w:cstheme="minorHAnsi"/>
          <w:sz w:val="20"/>
          <w:szCs w:val="20"/>
          <w:lang w:eastAsia="fr-CA"/>
        </w:rPr>
        <w:t> :</w:t>
      </w:r>
      <w:r w:rsidR="001260BA" w:rsidRPr="00526BD6">
        <w:rPr>
          <w:rFonts w:cstheme="minorHAnsi"/>
          <w:sz w:val="20"/>
          <w:szCs w:val="20"/>
          <w:lang w:eastAsia="fr-CA"/>
        </w:rPr>
        <w:t xml:space="preserve"> </w:t>
      </w:r>
    </w:p>
    <w:p w14:paraId="6F2BFBB3" w14:textId="694619F8" w:rsidR="00A14128" w:rsidRDefault="00010397" w:rsidP="00D356F4">
      <w:pPr>
        <w:jc w:val="both"/>
        <w:rPr>
          <w:rFonts w:cstheme="minorHAnsi"/>
          <w:sz w:val="20"/>
          <w:szCs w:val="20"/>
          <w:lang w:eastAsia="fr-CA"/>
        </w:rPr>
      </w:pPr>
      <w:r>
        <w:rPr>
          <w:rFonts w:cstheme="minorHAnsi"/>
          <w:sz w:val="20"/>
          <w:szCs w:val="20"/>
          <w:lang w:eastAsia="fr-CA"/>
        </w:rPr>
        <w:t xml:space="preserve">1# </w:t>
      </w:r>
      <w:r w:rsidR="00A14128">
        <w:rPr>
          <w:rFonts w:cstheme="minorHAnsi"/>
          <w:sz w:val="20"/>
          <w:szCs w:val="20"/>
          <w:lang w:eastAsia="fr-CA"/>
        </w:rPr>
        <w:t>D</w:t>
      </w:r>
      <w:r w:rsidR="00D356F4" w:rsidRPr="00526BD6">
        <w:rPr>
          <w:rFonts w:cstheme="minorHAnsi"/>
          <w:sz w:val="20"/>
          <w:szCs w:val="20"/>
          <w:lang w:eastAsia="fr-CA"/>
        </w:rPr>
        <w:t>ifférentes périodes</w:t>
      </w:r>
      <w:r w:rsidR="00A14128">
        <w:rPr>
          <w:rFonts w:cstheme="minorHAnsi"/>
          <w:sz w:val="20"/>
          <w:szCs w:val="20"/>
          <w:lang w:eastAsia="fr-CA"/>
        </w:rPr>
        <w:t xml:space="preserve"> </w:t>
      </w:r>
      <w:r w:rsidR="00BF669A">
        <w:rPr>
          <w:rFonts w:cstheme="minorHAnsi"/>
          <w:sz w:val="20"/>
          <w:szCs w:val="20"/>
          <w:lang w:eastAsia="fr-CA"/>
        </w:rPr>
        <w:t xml:space="preserve">qui varient entre </w:t>
      </w:r>
      <w:commentRangeStart w:id="5"/>
      <w:r w:rsidR="00BF669A">
        <w:rPr>
          <w:rFonts w:cstheme="minorHAnsi"/>
          <w:sz w:val="20"/>
          <w:szCs w:val="20"/>
          <w:lang w:eastAsia="fr-CA"/>
        </w:rPr>
        <w:t xml:space="preserve">1999-04-01 </w:t>
      </w:r>
      <w:commentRangeEnd w:id="5"/>
      <w:r w:rsidR="00916DC4">
        <w:rPr>
          <w:rStyle w:val="Marquedecommentaire"/>
        </w:rPr>
        <w:commentReference w:id="5"/>
      </w:r>
      <w:r w:rsidR="00BF669A">
        <w:rPr>
          <w:rFonts w:cstheme="minorHAnsi"/>
          <w:sz w:val="20"/>
          <w:szCs w:val="20"/>
          <w:lang w:eastAsia="fr-CA"/>
        </w:rPr>
        <w:t xml:space="preserve">et 2019-03-31 </w:t>
      </w:r>
      <w:r w:rsidR="00A14128">
        <w:rPr>
          <w:rFonts w:cstheme="minorHAnsi"/>
          <w:sz w:val="20"/>
          <w:szCs w:val="20"/>
          <w:lang w:eastAsia="fr-CA"/>
        </w:rPr>
        <w:t>(</w:t>
      </w:r>
      <w:r w:rsidR="00BF669A">
        <w:rPr>
          <w:rFonts w:cstheme="minorHAnsi"/>
          <w:sz w:val="20"/>
          <w:szCs w:val="20"/>
          <w:lang w:eastAsia="fr-CA"/>
        </w:rPr>
        <w:t xml:space="preserve">mais </w:t>
      </w:r>
      <w:r w:rsidR="00A14128">
        <w:rPr>
          <w:rFonts w:cstheme="minorHAnsi"/>
          <w:sz w:val="20"/>
          <w:szCs w:val="20"/>
          <w:lang w:eastAsia="fr-CA"/>
        </w:rPr>
        <w:t>identique pour tous les individus et exp</w:t>
      </w:r>
      <w:r w:rsidR="000B295D">
        <w:rPr>
          <w:rFonts w:cstheme="minorHAnsi"/>
          <w:sz w:val="20"/>
          <w:szCs w:val="20"/>
          <w:lang w:eastAsia="fr-CA"/>
        </w:rPr>
        <w:t>rimée en années</w:t>
      </w:r>
      <w:r w:rsidR="00A14128">
        <w:rPr>
          <w:rFonts w:cstheme="minorHAnsi"/>
          <w:sz w:val="20"/>
          <w:szCs w:val="20"/>
          <w:lang w:eastAsia="fr-CA"/>
        </w:rPr>
        <w:t>);</w:t>
      </w:r>
    </w:p>
    <w:p w14:paraId="151A58A7" w14:textId="22C42685" w:rsidR="0066531E" w:rsidRDefault="00010397" w:rsidP="00D356F4">
      <w:pPr>
        <w:jc w:val="both"/>
        <w:rPr>
          <w:rFonts w:cstheme="minorHAnsi"/>
          <w:sz w:val="20"/>
          <w:szCs w:val="20"/>
          <w:lang w:eastAsia="fr-CA"/>
        </w:rPr>
      </w:pPr>
      <w:r>
        <w:rPr>
          <w:rFonts w:cstheme="minorHAnsi"/>
          <w:sz w:val="20"/>
          <w:szCs w:val="20"/>
          <w:lang w:eastAsia="fr-CA"/>
        </w:rPr>
        <w:t xml:space="preserve">2# </w:t>
      </w:r>
      <w:r w:rsidR="00A14128">
        <w:rPr>
          <w:rFonts w:cstheme="minorHAnsi"/>
          <w:sz w:val="20"/>
          <w:szCs w:val="20"/>
          <w:lang w:eastAsia="fr-CA"/>
        </w:rPr>
        <w:t>D</w:t>
      </w:r>
      <w:r w:rsidR="0066531E">
        <w:rPr>
          <w:rFonts w:cstheme="minorHAnsi"/>
          <w:sz w:val="20"/>
          <w:szCs w:val="20"/>
          <w:lang w:eastAsia="fr-CA"/>
        </w:rPr>
        <w:t>ifférentes date</w:t>
      </w:r>
      <w:r w:rsidR="00A14128">
        <w:rPr>
          <w:rFonts w:cstheme="minorHAnsi"/>
          <w:sz w:val="20"/>
          <w:szCs w:val="20"/>
          <w:lang w:eastAsia="fr-CA"/>
        </w:rPr>
        <w:t>s</w:t>
      </w:r>
      <w:r w:rsidR="0066531E">
        <w:rPr>
          <w:rFonts w:cstheme="minorHAnsi"/>
          <w:sz w:val="20"/>
          <w:szCs w:val="20"/>
          <w:lang w:eastAsia="fr-CA"/>
        </w:rPr>
        <w:t xml:space="preserve"> index (n’est pas nécessairement la même pour chaque individu)</w:t>
      </w:r>
      <w:r w:rsidR="00A14128">
        <w:rPr>
          <w:rFonts w:cstheme="minorHAnsi"/>
          <w:sz w:val="20"/>
          <w:szCs w:val="20"/>
          <w:lang w:eastAsia="fr-CA"/>
        </w:rPr>
        <w:t>;</w:t>
      </w:r>
    </w:p>
    <w:p w14:paraId="2BC46680" w14:textId="5A06842C" w:rsidR="00A14128" w:rsidRDefault="00010397" w:rsidP="00D356F4">
      <w:pPr>
        <w:jc w:val="both"/>
        <w:rPr>
          <w:rFonts w:cstheme="minorHAnsi"/>
          <w:sz w:val="20"/>
          <w:szCs w:val="20"/>
          <w:lang w:eastAsia="fr-CA"/>
        </w:rPr>
      </w:pPr>
      <w:r>
        <w:rPr>
          <w:rFonts w:cstheme="minorHAnsi"/>
          <w:sz w:val="20"/>
          <w:szCs w:val="20"/>
          <w:lang w:eastAsia="fr-CA"/>
        </w:rPr>
        <w:t xml:space="preserve">3# </w:t>
      </w:r>
      <w:r w:rsidR="00A14128">
        <w:rPr>
          <w:rFonts w:cstheme="minorHAnsi"/>
          <w:sz w:val="20"/>
          <w:szCs w:val="20"/>
          <w:lang w:eastAsia="fr-CA"/>
        </w:rPr>
        <w:t xml:space="preserve">Différentes bases de données </w:t>
      </w:r>
      <w:r w:rsidR="00A14128" w:rsidRPr="00526BD6">
        <w:rPr>
          <w:rFonts w:cstheme="minorHAnsi"/>
          <w:sz w:val="20"/>
          <w:szCs w:val="20"/>
          <w:lang w:eastAsia="fr-CA"/>
        </w:rPr>
        <w:t>(Med-Écho, SMOD et BDCU)</w:t>
      </w:r>
      <w:r w:rsidR="00A14128">
        <w:rPr>
          <w:rFonts w:cstheme="minorHAnsi"/>
          <w:sz w:val="20"/>
          <w:szCs w:val="20"/>
          <w:lang w:eastAsia="fr-CA"/>
        </w:rPr>
        <w:t>;</w:t>
      </w:r>
    </w:p>
    <w:p w14:paraId="3046A890" w14:textId="67BBBA0D" w:rsidR="005679F3" w:rsidRPr="00526BD6" w:rsidRDefault="00D356F4" w:rsidP="00D356F4">
      <w:pPr>
        <w:jc w:val="both"/>
        <w:rPr>
          <w:rFonts w:cstheme="minorHAnsi"/>
          <w:sz w:val="20"/>
          <w:szCs w:val="20"/>
          <w:lang w:eastAsia="fr-CA"/>
        </w:rPr>
      </w:pPr>
      <w:r w:rsidRPr="00526BD6">
        <w:rPr>
          <w:rFonts w:cstheme="minorHAnsi"/>
          <w:sz w:val="20"/>
          <w:szCs w:val="20"/>
          <w:lang w:eastAsia="fr-CA"/>
        </w:rPr>
        <w:t xml:space="preserve">Selon les besoins, ces indices pourront être calculés à partir des codes de la CIM9 et/ou de la CIM10. </w:t>
      </w:r>
      <w:r w:rsidR="00A14128">
        <w:rPr>
          <w:rFonts w:cstheme="minorHAnsi"/>
          <w:sz w:val="20"/>
          <w:szCs w:val="20"/>
          <w:lang w:eastAsia="fr-CA"/>
        </w:rPr>
        <w:t>Il sera également possible d’exclure certaines conditions médicales.</w:t>
      </w:r>
    </w:p>
    <w:p w14:paraId="570CE15D" w14:textId="77777777" w:rsidR="00D356F4" w:rsidRPr="00526BD6" w:rsidRDefault="00D356F4" w:rsidP="002452FF">
      <w:pPr>
        <w:pStyle w:val="Titre2"/>
        <w:spacing w:line="240" w:lineRule="auto"/>
        <w:rPr>
          <w:rFonts w:cstheme="minorHAnsi"/>
        </w:rPr>
      </w:pPr>
      <w:bookmarkStart w:id="6" w:name="_Toc32242258"/>
      <w:r w:rsidRPr="00526BD6">
        <w:rPr>
          <w:rFonts w:cstheme="minorHAnsi"/>
        </w:rPr>
        <w:t>Méthodologie</w:t>
      </w:r>
      <w:bookmarkEnd w:id="6"/>
    </w:p>
    <w:p w14:paraId="26C11D65" w14:textId="7FEB9B8E" w:rsidR="00DC5B1A" w:rsidRPr="00526BD6" w:rsidRDefault="00033BB7" w:rsidP="00033BB7">
      <w:pPr>
        <w:jc w:val="both"/>
        <w:rPr>
          <w:rFonts w:cstheme="minorHAnsi"/>
          <w:sz w:val="20"/>
          <w:szCs w:val="20"/>
          <w:lang w:eastAsia="fr-CA"/>
        </w:rPr>
      </w:pPr>
      <w:r w:rsidRPr="00526BD6">
        <w:rPr>
          <w:rFonts w:cstheme="minorHAnsi"/>
          <w:sz w:val="20"/>
          <w:szCs w:val="20"/>
          <w:lang w:eastAsia="fr-CA"/>
        </w:rPr>
        <w:t xml:space="preserve">Cette partie décrit les étapes méthodologiques à suivre pour la réalisation de ce projet. </w:t>
      </w:r>
      <w:r w:rsidR="00DC5B1A" w:rsidRPr="00526BD6">
        <w:rPr>
          <w:rFonts w:cstheme="minorHAnsi"/>
          <w:sz w:val="20"/>
          <w:szCs w:val="20"/>
          <w:lang w:eastAsia="fr-CA"/>
        </w:rPr>
        <w:t xml:space="preserve">La démarche décrite dans ce protocole servira d’approche générique pouvant être appliquée à des projets dont l’objectif est de calculer un </w:t>
      </w:r>
      <w:r w:rsidR="000B295D">
        <w:rPr>
          <w:rFonts w:cstheme="minorHAnsi"/>
          <w:sz w:val="20"/>
          <w:szCs w:val="20"/>
          <w:lang w:eastAsia="fr-CA"/>
        </w:rPr>
        <w:t>indice</w:t>
      </w:r>
      <w:r w:rsidR="00DC5B1A" w:rsidRPr="00526BD6">
        <w:rPr>
          <w:rFonts w:cstheme="minorHAnsi"/>
          <w:sz w:val="20"/>
          <w:szCs w:val="20"/>
          <w:lang w:eastAsia="fr-CA"/>
        </w:rPr>
        <w:t xml:space="preserve"> de comorbidités/multi-morbidités afin de l’utiliser comme prédicteur indépendant ou variable d’ajustement / stratification.</w:t>
      </w:r>
    </w:p>
    <w:p w14:paraId="167CB6BE" w14:textId="337C8AA2" w:rsidR="00033BB7" w:rsidRDefault="00033BB7" w:rsidP="00033BB7">
      <w:pPr>
        <w:jc w:val="both"/>
        <w:rPr>
          <w:rFonts w:cstheme="minorHAnsi"/>
          <w:sz w:val="20"/>
          <w:szCs w:val="20"/>
          <w:lang w:eastAsia="fr-CA"/>
        </w:rPr>
      </w:pPr>
      <w:r w:rsidRPr="00526BD6">
        <w:rPr>
          <w:rFonts w:cstheme="minorHAnsi"/>
          <w:sz w:val="20"/>
          <w:szCs w:val="20"/>
          <w:lang w:eastAsia="fr-CA"/>
        </w:rPr>
        <w:t>Des ajustements ainsi que des analyses de sensibilité seront nécessaire</w:t>
      </w:r>
      <w:r w:rsidR="00A042D8" w:rsidRPr="00526BD6">
        <w:rPr>
          <w:rFonts w:cstheme="minorHAnsi"/>
          <w:sz w:val="20"/>
          <w:szCs w:val="20"/>
          <w:lang w:eastAsia="fr-CA"/>
        </w:rPr>
        <w:t>s</w:t>
      </w:r>
      <w:r w:rsidRPr="00526BD6">
        <w:rPr>
          <w:rFonts w:cstheme="minorHAnsi"/>
          <w:sz w:val="20"/>
          <w:szCs w:val="20"/>
          <w:lang w:eastAsia="fr-CA"/>
        </w:rPr>
        <w:t xml:space="preserve"> pour répondre aux besoins spécifiques des projets. </w:t>
      </w:r>
    </w:p>
    <w:p w14:paraId="0043A1DA" w14:textId="69FFC744" w:rsidR="00254A7D" w:rsidRPr="00526BD6" w:rsidRDefault="00254A7D" w:rsidP="00254A7D">
      <w:pPr>
        <w:pStyle w:val="Titre3"/>
        <w:numPr>
          <w:ilvl w:val="0"/>
          <w:numId w:val="0"/>
        </w:numPr>
        <w:spacing w:line="240" w:lineRule="auto"/>
        <w:rPr>
          <w:rFonts w:cstheme="minorHAnsi"/>
          <w:sz w:val="24"/>
          <w:lang w:eastAsia="fr-CA"/>
        </w:rPr>
      </w:pPr>
      <w:r w:rsidRPr="00254A7D">
        <w:rPr>
          <w:rFonts w:cstheme="minorHAnsi"/>
          <w:sz w:val="24"/>
          <w:lang w:eastAsia="fr-CA"/>
        </w:rPr>
        <w:lastRenderedPageBreak/>
        <w:t>3.1.</w:t>
      </w:r>
      <w:r w:rsidRPr="00526BD6">
        <w:rPr>
          <w:rFonts w:cstheme="minorHAnsi"/>
          <w:color w:val="auto"/>
          <w:sz w:val="24"/>
          <w:lang w:eastAsia="fr-CA"/>
        </w:rPr>
        <w:t xml:space="preserve">  </w:t>
      </w:r>
      <w:r w:rsidRPr="00526BD6">
        <w:rPr>
          <w:rFonts w:cstheme="minorHAnsi"/>
          <w:sz w:val="24"/>
          <w:lang w:eastAsia="fr-CA"/>
        </w:rPr>
        <w:t>Cohorte d’étude</w:t>
      </w:r>
    </w:p>
    <w:p w14:paraId="1500AFC6" w14:textId="2C3B3F59" w:rsidR="001D4354" w:rsidRDefault="00254A7D" w:rsidP="00B04A26">
      <w:pPr>
        <w:jc w:val="both"/>
        <w:rPr>
          <w:rFonts w:cstheme="minorHAnsi"/>
          <w:sz w:val="20"/>
          <w:szCs w:val="20"/>
          <w:lang w:eastAsia="fr-CA"/>
        </w:rPr>
      </w:pPr>
      <w:r w:rsidRPr="00526BD6">
        <w:rPr>
          <w:rFonts w:cstheme="minorHAnsi"/>
          <w:sz w:val="20"/>
          <w:szCs w:val="20"/>
          <w:lang w:eastAsia="fr-CA"/>
        </w:rPr>
        <w:t xml:space="preserve">À partir </w:t>
      </w:r>
      <w:r w:rsidR="000B295D">
        <w:rPr>
          <w:rFonts w:cstheme="minorHAnsi"/>
          <w:sz w:val="20"/>
          <w:szCs w:val="20"/>
          <w:lang w:eastAsia="fr-CA"/>
        </w:rPr>
        <w:t>du fichier</w:t>
      </w:r>
      <w:r w:rsidRPr="00526BD6">
        <w:rPr>
          <w:rFonts w:cstheme="minorHAnsi"/>
          <w:sz w:val="20"/>
          <w:szCs w:val="20"/>
          <w:lang w:eastAsia="fr-CA"/>
        </w:rPr>
        <w:t xml:space="preserve"> FIPA</w:t>
      </w:r>
      <w:r>
        <w:rPr>
          <w:rFonts w:cstheme="minorHAnsi"/>
          <w:sz w:val="20"/>
          <w:szCs w:val="20"/>
          <w:lang w:eastAsia="fr-CA"/>
        </w:rPr>
        <w:t xml:space="preserve">, </w:t>
      </w:r>
      <w:r w:rsidRPr="00526BD6">
        <w:rPr>
          <w:rFonts w:cstheme="minorHAnsi"/>
          <w:sz w:val="20"/>
          <w:szCs w:val="20"/>
          <w:lang w:eastAsia="fr-CA"/>
        </w:rPr>
        <w:t xml:space="preserve">nous allons </w:t>
      </w:r>
      <w:commentRangeStart w:id="7"/>
      <w:r w:rsidRPr="00526BD6">
        <w:rPr>
          <w:rFonts w:cstheme="minorHAnsi"/>
          <w:sz w:val="20"/>
          <w:szCs w:val="20"/>
          <w:lang w:eastAsia="fr-CA"/>
        </w:rPr>
        <w:t xml:space="preserve">extraire </w:t>
      </w:r>
      <w:commentRangeEnd w:id="7"/>
      <w:r w:rsidR="00916DC4">
        <w:rPr>
          <w:rStyle w:val="Marquedecommentaire"/>
        </w:rPr>
        <w:commentReference w:id="7"/>
      </w:r>
      <w:r w:rsidRPr="00526BD6">
        <w:rPr>
          <w:rFonts w:cstheme="minorHAnsi"/>
          <w:sz w:val="20"/>
          <w:szCs w:val="20"/>
          <w:lang w:eastAsia="fr-CA"/>
        </w:rPr>
        <w:t>tous les individus </w:t>
      </w:r>
      <w:r>
        <w:rPr>
          <w:rFonts w:cstheme="minorHAnsi"/>
          <w:sz w:val="20"/>
          <w:szCs w:val="20"/>
          <w:lang w:eastAsia="fr-CA"/>
        </w:rPr>
        <w:t xml:space="preserve">inscrits entre </w:t>
      </w:r>
      <w:commentRangeStart w:id="8"/>
      <w:r>
        <w:rPr>
          <w:rFonts w:cstheme="minorHAnsi"/>
          <w:sz w:val="20"/>
          <w:szCs w:val="20"/>
          <w:lang w:eastAsia="fr-CA"/>
        </w:rPr>
        <w:t xml:space="preserve">1999-04-01 et 2019-03-31. </w:t>
      </w:r>
      <w:commentRangeEnd w:id="8"/>
      <w:r w:rsidR="00916DC4">
        <w:rPr>
          <w:rStyle w:val="Marquedecommentaire"/>
        </w:rPr>
        <w:commentReference w:id="8"/>
      </w:r>
    </w:p>
    <w:p w14:paraId="7BBE36A8" w14:textId="4E591F33" w:rsidR="001260BA" w:rsidRPr="00875ADA" w:rsidRDefault="006E07C1" w:rsidP="00875ADA">
      <w:pPr>
        <w:pStyle w:val="Titre3"/>
        <w:numPr>
          <w:ilvl w:val="1"/>
          <w:numId w:val="13"/>
        </w:numPr>
        <w:spacing w:line="240" w:lineRule="auto"/>
        <w:rPr>
          <w:rFonts w:cstheme="minorHAnsi"/>
          <w:sz w:val="24"/>
          <w:lang w:eastAsia="fr-CA"/>
        </w:rPr>
      </w:pPr>
      <w:bookmarkStart w:id="9" w:name="_Toc32242259"/>
      <w:r w:rsidRPr="00526BD6">
        <w:rPr>
          <w:rFonts w:cstheme="minorHAnsi"/>
          <w:sz w:val="24"/>
          <w:lang w:eastAsia="fr-CA"/>
        </w:rPr>
        <w:t>Phase-1</w:t>
      </w:r>
      <w:bookmarkStart w:id="10" w:name="_Toc32242261"/>
      <w:bookmarkEnd w:id="9"/>
      <w:r w:rsidR="00875ADA">
        <w:rPr>
          <w:rFonts w:cstheme="minorHAnsi"/>
          <w:sz w:val="24"/>
          <w:lang w:eastAsia="fr-CA"/>
        </w:rPr>
        <w:t xml:space="preserve"> : </w:t>
      </w:r>
      <w:r w:rsidR="00254A7D" w:rsidRPr="00875ADA">
        <w:rPr>
          <w:rFonts w:cstheme="minorHAnsi"/>
          <w:sz w:val="24"/>
          <w:lang w:eastAsia="fr-CA"/>
        </w:rPr>
        <w:t xml:space="preserve">Repérage </w:t>
      </w:r>
      <w:r w:rsidR="001260BA" w:rsidRPr="00875ADA">
        <w:rPr>
          <w:rFonts w:cstheme="minorHAnsi"/>
          <w:sz w:val="24"/>
          <w:lang w:eastAsia="fr-CA"/>
        </w:rPr>
        <w:t>des conditions</w:t>
      </w:r>
      <w:r w:rsidR="002020DF" w:rsidRPr="00875ADA">
        <w:rPr>
          <w:rFonts w:cstheme="minorHAnsi"/>
          <w:sz w:val="24"/>
          <w:lang w:eastAsia="fr-CA"/>
        </w:rPr>
        <w:t xml:space="preserve"> médicales</w:t>
      </w:r>
      <w:bookmarkEnd w:id="10"/>
    </w:p>
    <w:p w14:paraId="4F67887F" w14:textId="05C346D4" w:rsidR="000B295D" w:rsidRDefault="00CA48E0" w:rsidP="0084022E">
      <w:pPr>
        <w:jc w:val="both"/>
        <w:rPr>
          <w:rFonts w:cstheme="minorHAnsi"/>
          <w:sz w:val="20"/>
          <w:szCs w:val="20"/>
          <w:lang w:eastAsia="fr-CA"/>
        </w:rPr>
      </w:pPr>
      <w:r w:rsidRPr="0027309C">
        <w:rPr>
          <w:rFonts w:cstheme="minorHAnsi"/>
          <w:sz w:val="20"/>
          <w:szCs w:val="20"/>
          <w:lang w:eastAsia="fr-CA"/>
        </w:rPr>
        <w:t>L’article de Simar</w:t>
      </w:r>
      <w:r w:rsidR="00D03941" w:rsidRPr="0027309C">
        <w:rPr>
          <w:rFonts w:cstheme="minorHAnsi"/>
          <w:sz w:val="20"/>
          <w:szCs w:val="20"/>
          <w:lang w:eastAsia="fr-CA"/>
        </w:rPr>
        <w:t>d</w:t>
      </w:r>
      <w:r w:rsidRPr="0027309C">
        <w:rPr>
          <w:rFonts w:cstheme="minorHAnsi"/>
          <w:sz w:val="20"/>
          <w:szCs w:val="20"/>
          <w:lang w:eastAsia="fr-CA"/>
        </w:rPr>
        <w:t xml:space="preserve"> et al., (2018) </w:t>
      </w:r>
      <w:r w:rsidR="00F26E9C" w:rsidRPr="0027309C">
        <w:rPr>
          <w:rFonts w:cstheme="minorHAnsi"/>
          <w:sz w:val="20"/>
          <w:szCs w:val="20"/>
          <w:lang w:eastAsia="fr-CA"/>
        </w:rPr>
        <w:t xml:space="preserve">ainsi que celui de </w:t>
      </w:r>
      <w:r w:rsidR="000A7556" w:rsidRPr="0027309C">
        <w:rPr>
          <w:rFonts w:cstheme="minorHAnsi"/>
          <w:sz w:val="20"/>
          <w:szCs w:val="20"/>
          <w:lang w:eastAsia="fr-CA"/>
        </w:rPr>
        <w:t xml:space="preserve">Quan et al., (2005) </w:t>
      </w:r>
      <w:r w:rsidR="000A7556" w:rsidRPr="0027309C">
        <w:rPr>
          <w:rFonts w:cstheme="minorHAnsi"/>
          <w:sz w:val="20"/>
          <w:szCs w:val="20"/>
          <w:lang w:eastAsia="fr-CA"/>
        </w:rPr>
        <w:fldChar w:fldCharType="begin"/>
      </w:r>
      <w:r w:rsidR="000A7556" w:rsidRPr="0027309C">
        <w:rPr>
          <w:rFonts w:cstheme="minorHAnsi"/>
          <w:sz w:val="20"/>
          <w:szCs w:val="20"/>
          <w:lang w:eastAsia="fr-CA"/>
        </w:rPr>
        <w:instrText xml:space="preserve"> ADDIN EN.CITE &lt;EndNote&gt;&lt;Cite&gt;&lt;Author&gt;Quan&lt;/Author&gt;&lt;Year&gt;2005&lt;/Year&gt;&lt;RecNum&gt;45&lt;/RecNum&gt;&lt;DisplayText&gt;[16]&lt;/DisplayText&gt;&lt;record&gt;&lt;rec-number&gt;45&lt;/rec-number&gt;&lt;foreign-keys&gt;&lt;key app="EN" db-id="zvd5s0rxmvtz2wedzf35wsa3strev5dep5x2" timestamp="1581364907"&gt;45&lt;/key&gt;&lt;/foreign-keys&gt;&lt;ref-type name="Journal Article"&gt;17&lt;/ref-type&gt;&lt;contributors&gt;&lt;authors&gt;&lt;author&gt;Quan, H.&lt;/author&gt;&lt;author&gt;Sundararajan, V.&lt;/author&gt;&lt;author&gt;Halfon, P.&lt;/author&gt;&lt;author&gt;Fong, A.&lt;/author&gt;&lt;author&gt;Burnand, B.&lt;/author&gt;&lt;author&gt;Luthi, J. C.&lt;/author&gt;&lt;author&gt;Saunders, L. D.&lt;/author&gt;&lt;author&gt;Beck, C. A.&lt;/author&gt;&lt;author&gt;Feasby, T. E.&lt;/author&gt;&lt;author&gt;Ghali, W. A.&lt;/author&gt;&lt;/authors&gt;&lt;/contributors&gt;&lt;auth-address&gt;Department of Community Health Sciences, University of Calgary, Calgary, Alberta, Canada. hquan@ucalgary.ca&lt;/auth-address&gt;&lt;titles&gt;&lt;title&gt;Coding algorithms for defining comorbidities in ICD-9-CM and ICD-10 administrative data&lt;/title&gt;&lt;secondary-title&gt;Med Care&lt;/secondary-title&gt;&lt;/titles&gt;&lt;periodical&gt;&lt;full-title&gt;Med Care&lt;/full-title&gt;&lt;/periodical&gt;&lt;pages&gt;1130-9&lt;/pages&gt;&lt;volume&gt;43&lt;/volume&gt;&lt;number&gt;11&lt;/number&gt;&lt;edition&gt;2005/10/15&lt;/edition&gt;&lt;keywords&gt;&lt;keyword&gt;*Algorithms&lt;/keyword&gt;&lt;keyword&gt;Canada/epidemiology&lt;/keyword&gt;&lt;keyword&gt;*Comorbidity&lt;/keyword&gt;&lt;keyword&gt;Disease/classification&lt;/keyword&gt;&lt;keyword&gt;Female&lt;/keyword&gt;&lt;keyword&gt;Forms and Records Control/*methods&lt;/keyword&gt;&lt;keyword&gt;Hospital Mortality&lt;/keyword&gt;&lt;keyword&gt;Humans&lt;/keyword&gt;&lt;keyword&gt;*International Classification of Diseases&lt;/keyword&gt;&lt;keyword&gt;Male&lt;/keyword&gt;&lt;keyword&gt;Medical Records/classification&lt;/keyword&gt;&lt;keyword&gt;Middle Aged&lt;/keyword&gt;&lt;keyword&gt;Models, Statistical&lt;/keyword&gt;&lt;keyword&gt;Risk Adjustment&lt;/keyword&gt;&lt;/keywords&gt;&lt;dates&gt;&lt;year&gt;2005&lt;/year&gt;&lt;pub-dates&gt;&lt;date&gt;Nov&lt;/date&gt;&lt;/pub-dates&gt;&lt;/dates&gt;&lt;isbn&gt;0025-7079 (Print)&amp;#xD;0025-7079&lt;/isbn&gt;&lt;accession-num&gt;16224307&lt;/accession-num&gt;&lt;urls&gt;&lt;/urls&gt;&lt;electronic-resource-num&gt;10.1097/01.mlr.0000182534.19832.83&lt;/electronic-resource-num&gt;&lt;remote-database-provider&gt;NLM&lt;/remote-database-provider&gt;&lt;language&gt;eng&lt;/language&gt;&lt;/record&gt;&lt;/Cite&gt;&lt;/EndNote&gt;</w:instrText>
      </w:r>
      <w:r w:rsidR="000A7556" w:rsidRPr="0027309C">
        <w:rPr>
          <w:rFonts w:cstheme="minorHAnsi"/>
          <w:sz w:val="20"/>
          <w:szCs w:val="20"/>
          <w:lang w:eastAsia="fr-CA"/>
        </w:rPr>
        <w:fldChar w:fldCharType="separate"/>
      </w:r>
      <w:r w:rsidR="000A7556" w:rsidRPr="0027309C">
        <w:rPr>
          <w:rFonts w:cstheme="minorHAnsi"/>
          <w:noProof/>
          <w:sz w:val="20"/>
          <w:szCs w:val="20"/>
          <w:lang w:eastAsia="fr-CA"/>
        </w:rPr>
        <w:t>[16]</w:t>
      </w:r>
      <w:r w:rsidR="000A7556" w:rsidRPr="0027309C">
        <w:rPr>
          <w:rFonts w:cstheme="minorHAnsi"/>
          <w:sz w:val="20"/>
          <w:szCs w:val="20"/>
          <w:lang w:eastAsia="fr-CA"/>
        </w:rPr>
        <w:fldChar w:fldCharType="end"/>
      </w:r>
      <w:r w:rsidR="00F26E9C" w:rsidRPr="0027309C">
        <w:rPr>
          <w:rFonts w:cstheme="minorHAnsi"/>
          <w:sz w:val="20"/>
          <w:szCs w:val="20"/>
          <w:lang w:eastAsia="fr-CA"/>
        </w:rPr>
        <w:t xml:space="preserve"> seront</w:t>
      </w:r>
      <w:r w:rsidRPr="0027309C">
        <w:rPr>
          <w:rFonts w:cstheme="minorHAnsi"/>
          <w:sz w:val="20"/>
          <w:szCs w:val="20"/>
          <w:lang w:eastAsia="fr-CA"/>
        </w:rPr>
        <w:t xml:space="preserve"> utilisé</w:t>
      </w:r>
      <w:r w:rsidR="00F26E9C" w:rsidRPr="0027309C">
        <w:rPr>
          <w:rFonts w:cstheme="minorHAnsi"/>
          <w:sz w:val="20"/>
          <w:szCs w:val="20"/>
          <w:lang w:eastAsia="fr-CA"/>
        </w:rPr>
        <w:t>s</w:t>
      </w:r>
      <w:r w:rsidRPr="0027309C">
        <w:rPr>
          <w:rFonts w:cstheme="minorHAnsi"/>
          <w:sz w:val="20"/>
          <w:szCs w:val="20"/>
          <w:lang w:eastAsia="fr-CA"/>
        </w:rPr>
        <w:t xml:space="preserve"> comme référence pour l</w:t>
      </w:r>
      <w:r w:rsidR="001260BA" w:rsidRPr="0027309C">
        <w:rPr>
          <w:rFonts w:cstheme="minorHAnsi"/>
          <w:sz w:val="20"/>
          <w:szCs w:val="20"/>
          <w:lang w:eastAsia="fr-CA"/>
        </w:rPr>
        <w:t xml:space="preserve">a définition des codes de diagnostic CIM-9 et CIM-10 des 32 </w:t>
      </w:r>
      <w:r w:rsidR="00E54BA7" w:rsidRPr="0027309C">
        <w:rPr>
          <w:rFonts w:cstheme="minorHAnsi"/>
          <w:sz w:val="20"/>
          <w:szCs w:val="20"/>
          <w:lang w:eastAsia="fr-CA"/>
        </w:rPr>
        <w:t>conditions</w:t>
      </w:r>
      <w:r w:rsidR="001260BA" w:rsidRPr="0027309C">
        <w:rPr>
          <w:rFonts w:cstheme="minorHAnsi"/>
          <w:sz w:val="20"/>
          <w:szCs w:val="20"/>
          <w:lang w:eastAsia="fr-CA"/>
        </w:rPr>
        <w:t xml:space="preserve"> utilisés dans le calcul de l’indice combiné</w:t>
      </w:r>
      <w:r w:rsidR="001D4354" w:rsidRPr="0027309C">
        <w:rPr>
          <w:rFonts w:cstheme="minorHAnsi"/>
          <w:sz w:val="20"/>
          <w:szCs w:val="20"/>
          <w:lang w:eastAsia="fr-CA"/>
        </w:rPr>
        <w:t xml:space="preserve"> (Indice de </w:t>
      </w:r>
      <w:proofErr w:type="spellStart"/>
      <w:r w:rsidR="001D4354" w:rsidRPr="0027309C">
        <w:rPr>
          <w:rFonts w:cstheme="minorHAnsi"/>
          <w:sz w:val="20"/>
          <w:szCs w:val="20"/>
          <w:lang w:eastAsia="fr-CA"/>
        </w:rPr>
        <w:t>Charlson</w:t>
      </w:r>
      <w:proofErr w:type="spellEnd"/>
      <w:r w:rsidR="001D4354" w:rsidRPr="0027309C">
        <w:rPr>
          <w:rFonts w:cstheme="minorHAnsi"/>
          <w:sz w:val="20"/>
          <w:szCs w:val="20"/>
          <w:lang w:eastAsia="fr-CA"/>
        </w:rPr>
        <w:t> : 17 conditions; indice d'</w:t>
      </w:r>
      <w:proofErr w:type="spellStart"/>
      <w:r w:rsidR="001D4354" w:rsidRPr="0027309C">
        <w:rPr>
          <w:rFonts w:cstheme="minorHAnsi"/>
          <w:sz w:val="20"/>
          <w:szCs w:val="20"/>
          <w:lang w:eastAsia="fr-CA"/>
        </w:rPr>
        <w:t>Elixhauser</w:t>
      </w:r>
      <w:proofErr w:type="spellEnd"/>
      <w:r w:rsidR="001D4354" w:rsidRPr="0027309C">
        <w:rPr>
          <w:rFonts w:cstheme="minorHAnsi"/>
          <w:sz w:val="20"/>
          <w:szCs w:val="20"/>
          <w:lang w:eastAsia="fr-CA"/>
        </w:rPr>
        <w:t> : 30 conditions)</w:t>
      </w:r>
      <w:r w:rsidRPr="0027309C">
        <w:rPr>
          <w:rFonts w:cstheme="minorHAnsi"/>
          <w:sz w:val="20"/>
          <w:szCs w:val="20"/>
          <w:lang w:eastAsia="fr-CA"/>
        </w:rPr>
        <w:t>. Brièvement, Simar</w:t>
      </w:r>
      <w:r w:rsidR="00D03941" w:rsidRPr="0027309C">
        <w:rPr>
          <w:rFonts w:cstheme="minorHAnsi"/>
          <w:sz w:val="20"/>
          <w:szCs w:val="20"/>
          <w:lang w:eastAsia="fr-CA"/>
        </w:rPr>
        <w:t>d</w:t>
      </w:r>
      <w:r w:rsidRPr="0027309C">
        <w:rPr>
          <w:rFonts w:cstheme="minorHAnsi"/>
          <w:sz w:val="20"/>
          <w:szCs w:val="20"/>
          <w:lang w:eastAsia="fr-CA"/>
        </w:rPr>
        <w:t xml:space="preserve"> et al., (2018) se sont basé</w:t>
      </w:r>
      <w:r w:rsidR="00A042D8" w:rsidRPr="0027309C">
        <w:rPr>
          <w:rFonts w:cstheme="minorHAnsi"/>
          <w:sz w:val="20"/>
          <w:szCs w:val="20"/>
          <w:lang w:eastAsia="fr-CA"/>
        </w:rPr>
        <w:t>s</w:t>
      </w:r>
      <w:r w:rsidRPr="0027309C">
        <w:rPr>
          <w:rFonts w:cstheme="minorHAnsi"/>
          <w:sz w:val="20"/>
          <w:szCs w:val="20"/>
          <w:lang w:eastAsia="fr-CA"/>
        </w:rPr>
        <w:t xml:space="preserve"> sur l</w:t>
      </w:r>
      <w:r w:rsidR="000A7556" w:rsidRPr="0027309C">
        <w:rPr>
          <w:rFonts w:cstheme="minorHAnsi"/>
          <w:sz w:val="20"/>
          <w:szCs w:val="20"/>
          <w:lang w:eastAsia="fr-CA"/>
        </w:rPr>
        <w:t>es travaux</w:t>
      </w:r>
      <w:r w:rsidRPr="0027309C">
        <w:rPr>
          <w:rFonts w:cstheme="minorHAnsi"/>
          <w:sz w:val="20"/>
          <w:szCs w:val="20"/>
          <w:lang w:eastAsia="fr-CA"/>
        </w:rPr>
        <w:t xml:space="preserve"> de Quan et al., (200</w:t>
      </w:r>
      <w:r w:rsidR="000A7556" w:rsidRPr="0027309C">
        <w:rPr>
          <w:rFonts w:cstheme="minorHAnsi"/>
          <w:sz w:val="20"/>
          <w:szCs w:val="20"/>
          <w:lang w:eastAsia="fr-CA"/>
        </w:rPr>
        <w:t>5</w:t>
      </w:r>
      <w:r w:rsidRPr="0027309C">
        <w:rPr>
          <w:rFonts w:cstheme="minorHAnsi"/>
          <w:sz w:val="20"/>
          <w:szCs w:val="20"/>
          <w:lang w:eastAsia="fr-CA"/>
        </w:rPr>
        <w:t xml:space="preserve">) pour adapter les </w:t>
      </w:r>
      <w:r w:rsidR="002452FF" w:rsidRPr="0027309C">
        <w:rPr>
          <w:rFonts w:cstheme="minorHAnsi"/>
          <w:sz w:val="20"/>
          <w:szCs w:val="20"/>
          <w:lang w:eastAsia="fr-CA"/>
        </w:rPr>
        <w:t xml:space="preserve">codes de </w:t>
      </w:r>
      <w:r w:rsidRPr="0027309C">
        <w:rPr>
          <w:rFonts w:cstheme="minorHAnsi"/>
          <w:sz w:val="20"/>
          <w:szCs w:val="20"/>
          <w:lang w:eastAsia="fr-CA"/>
        </w:rPr>
        <w:t xml:space="preserve">diagnostics au contexte québécois. </w:t>
      </w:r>
      <w:r w:rsidR="009D661B" w:rsidRPr="0027309C">
        <w:rPr>
          <w:rFonts w:cstheme="minorHAnsi"/>
          <w:sz w:val="20"/>
          <w:szCs w:val="20"/>
          <w:lang w:eastAsia="fr-CA"/>
        </w:rPr>
        <w:t>Le processus d’adaptation a été effectué sur 3 étapes : 1) une traduction des codes de diagnostic CIM-9 provenant de Quan et al., (2001) pour générer une liste de code de diagnostic CIM-9-Qc; 2) une vérification de la cohérence entre les codes de diagnostic CIM-9-Qc et les code</w:t>
      </w:r>
      <w:r w:rsidR="002452FF" w:rsidRPr="0027309C">
        <w:rPr>
          <w:rFonts w:cstheme="minorHAnsi"/>
          <w:sz w:val="20"/>
          <w:szCs w:val="20"/>
          <w:lang w:eastAsia="fr-CA"/>
        </w:rPr>
        <w:t>s</w:t>
      </w:r>
      <w:r w:rsidR="009D661B" w:rsidRPr="0027309C">
        <w:rPr>
          <w:rFonts w:cstheme="minorHAnsi"/>
          <w:sz w:val="20"/>
          <w:szCs w:val="20"/>
          <w:lang w:eastAsia="fr-CA"/>
        </w:rPr>
        <w:t xml:space="preserve"> de d</w:t>
      </w:r>
      <w:r w:rsidR="002452FF" w:rsidRPr="0027309C">
        <w:rPr>
          <w:rFonts w:cstheme="minorHAnsi"/>
          <w:sz w:val="20"/>
          <w:szCs w:val="20"/>
          <w:lang w:eastAsia="fr-CA"/>
        </w:rPr>
        <w:t>iagnostic</w:t>
      </w:r>
      <w:r w:rsidR="009D661B" w:rsidRPr="0027309C">
        <w:rPr>
          <w:rFonts w:cstheme="minorHAnsi"/>
          <w:sz w:val="20"/>
          <w:szCs w:val="20"/>
          <w:lang w:eastAsia="fr-CA"/>
        </w:rPr>
        <w:t xml:space="preserve"> CIM-10-Ca pour créer une liste de codes de diagnostic CIM-9-Qc avec leur homologue CIM-10-Ca; et 3) une conversion des codes de diagnostic CIM-</w:t>
      </w:r>
      <w:r w:rsidR="0084022E" w:rsidRPr="0027309C">
        <w:rPr>
          <w:rFonts w:cstheme="minorHAnsi"/>
          <w:sz w:val="20"/>
          <w:szCs w:val="20"/>
          <w:lang w:eastAsia="fr-CA"/>
        </w:rPr>
        <w:t xml:space="preserve">10-ca en CIM-9-Qc. Des ajustements ont été effectués au besoin. </w:t>
      </w:r>
      <w:r w:rsidR="009D661B" w:rsidRPr="0027309C">
        <w:rPr>
          <w:rFonts w:cstheme="minorHAnsi"/>
          <w:sz w:val="20"/>
          <w:szCs w:val="20"/>
          <w:lang w:eastAsia="fr-CA"/>
        </w:rPr>
        <w:t>Pour plus d’information</w:t>
      </w:r>
      <w:r w:rsidR="00A042D8" w:rsidRPr="0027309C">
        <w:rPr>
          <w:rFonts w:cstheme="minorHAnsi"/>
          <w:sz w:val="20"/>
          <w:szCs w:val="20"/>
          <w:lang w:eastAsia="fr-CA"/>
        </w:rPr>
        <w:t>,</w:t>
      </w:r>
      <w:r w:rsidR="009D661B" w:rsidRPr="0027309C">
        <w:rPr>
          <w:rFonts w:cstheme="minorHAnsi"/>
          <w:sz w:val="20"/>
          <w:szCs w:val="20"/>
          <w:lang w:eastAsia="fr-CA"/>
        </w:rPr>
        <w:t xml:space="preserve"> veuillez consulter </w:t>
      </w:r>
      <w:r w:rsidR="000A7556" w:rsidRPr="0027309C">
        <w:rPr>
          <w:rFonts w:cstheme="minorHAnsi"/>
          <w:sz w:val="20"/>
          <w:szCs w:val="20"/>
          <w:lang w:eastAsia="fr-CA"/>
        </w:rPr>
        <w:fldChar w:fldCharType="begin"/>
      </w:r>
      <w:r w:rsidR="000A7556" w:rsidRPr="0027309C">
        <w:rPr>
          <w:rFonts w:cstheme="minorHAnsi"/>
          <w:sz w:val="20"/>
          <w:szCs w:val="20"/>
          <w:lang w:eastAsia="fr-CA"/>
        </w:rPr>
        <w:instrText xml:space="preserve"> ADDIN EN.CITE &lt;EndNote&gt;&lt;Cite&gt;&lt;Author&gt;Simard&lt;/Author&gt;&lt;Year&gt;2018&lt;/Year&gt;&lt;RecNum&gt;44&lt;/RecNum&gt;&lt;DisplayText&gt;[10]&lt;/DisplayText&gt;&lt;record&gt;&lt;rec-number&gt;44&lt;/rec-number&gt;&lt;foreign-keys&gt;&lt;key app="EN" db-id="zvd5s0rxmvtz2wedzf35wsa3strev5dep5x2" timestamp="1581364907"&gt;44&lt;/key&gt;&lt;/foreign-keys&gt;&lt;ref-type name="Journal Article"&gt;17&lt;/ref-type&gt;&lt;contributors&gt;&lt;authors&gt;&lt;author&gt;Simard, M.&lt;/author&gt;&lt;author&gt;Sirois, C.&lt;/author&gt;&lt;author&gt;Candas, B.&lt;/author&gt;&lt;/authors&gt;&lt;/contributors&gt;&lt;auth-address&gt;Quebec National Institute of Public Health.&amp;#xD;Department of Social and Preventive Medicine, Faculty of Medicine, Laval University.&amp;#xD;Centre of Excellence on Aging of Quebec, Integrated University Health and Social Services Centres of the Capitale-Nationale.&amp;#xD;National Institute of Excellence in Health and Social Services, Quebec, QC, Canada.&lt;/auth-address&gt;&lt;titles&gt;&lt;title&gt;Validation of the Combined Comorbidity Index of Charlson and Elixhauser to Predict 30-Day Mortality Across ICD-9 and ICD-10&lt;/title&gt;&lt;secondary-title&gt;Med Care&lt;/secondary-title&gt;&lt;/titles&gt;&lt;periodical&gt;&lt;full-title&gt;Med Care&lt;/full-title&gt;&lt;/periodical&gt;&lt;pages&gt;441-447&lt;/pages&gt;&lt;volume&gt;56&lt;/volume&gt;&lt;number&gt;5&lt;/number&gt;&lt;edition&gt;2018/03/27&lt;/edition&gt;&lt;keywords&gt;&lt;keyword&gt;Algorithms&lt;/keyword&gt;&lt;keyword&gt;Cohort Studies&lt;/keyword&gt;&lt;keyword&gt;Comorbidity&lt;/keyword&gt;&lt;keyword&gt;Female&lt;/keyword&gt;&lt;keyword&gt;Forms and Records Control/standards&lt;/keyword&gt;&lt;keyword&gt;Hospital Mortality/*trends&lt;/keyword&gt;&lt;keyword&gt;Humans&lt;/keyword&gt;&lt;keyword&gt;International Classification of Diseases/*standards&lt;/keyword&gt;&lt;keyword&gt;Logistic Models&lt;/keyword&gt;&lt;keyword&gt;Male&lt;/keyword&gt;&lt;keyword&gt;Mortality/trends&lt;/keyword&gt;&lt;keyword&gt;Risk Assessment/*standards&lt;/keyword&gt;&lt;keyword&gt;Severity of Illness Index&lt;/keyword&gt;&lt;/keywords&gt;&lt;dates&gt;&lt;year&gt;2018&lt;/year&gt;&lt;pub-dates&gt;&lt;date&gt;May&lt;/date&gt;&lt;/pub-dates&gt;&lt;/dates&gt;&lt;isbn&gt;0025-7079&lt;/isbn&gt;&lt;accession-num&gt;29578951&lt;/accession-num&gt;&lt;urls&gt;&lt;/urls&gt;&lt;electronic-resource-num&gt;10.1097/mlr.0000000000000905&lt;/electronic-resource-num&gt;&lt;remote-database-provider&gt;NLM&lt;/remote-database-provider&gt;&lt;language&gt;eng&lt;/language&gt;&lt;/record&gt;&lt;/Cite&gt;&lt;/EndNote&gt;</w:instrText>
      </w:r>
      <w:r w:rsidR="000A7556" w:rsidRPr="0027309C">
        <w:rPr>
          <w:rFonts w:cstheme="minorHAnsi"/>
          <w:sz w:val="20"/>
          <w:szCs w:val="20"/>
          <w:lang w:eastAsia="fr-CA"/>
        </w:rPr>
        <w:fldChar w:fldCharType="separate"/>
      </w:r>
      <w:r w:rsidR="000A7556" w:rsidRPr="0027309C">
        <w:rPr>
          <w:rFonts w:cstheme="minorHAnsi"/>
          <w:noProof/>
          <w:sz w:val="20"/>
          <w:szCs w:val="20"/>
          <w:lang w:eastAsia="fr-CA"/>
        </w:rPr>
        <w:t>[10]</w:t>
      </w:r>
      <w:r w:rsidR="000A7556" w:rsidRPr="0027309C">
        <w:rPr>
          <w:rFonts w:cstheme="minorHAnsi"/>
          <w:sz w:val="20"/>
          <w:szCs w:val="20"/>
          <w:lang w:eastAsia="fr-CA"/>
        </w:rPr>
        <w:fldChar w:fldCharType="end"/>
      </w:r>
      <w:r w:rsidR="0084022E" w:rsidRPr="0027309C">
        <w:rPr>
          <w:rFonts w:cstheme="minorHAnsi"/>
          <w:sz w:val="20"/>
          <w:szCs w:val="20"/>
          <w:lang w:eastAsia="fr-CA"/>
        </w:rPr>
        <w:t xml:space="preserve">. Le </w:t>
      </w:r>
      <w:r w:rsidR="0084022E" w:rsidRPr="0027309C">
        <w:rPr>
          <w:rFonts w:cstheme="minorHAnsi"/>
          <w:b/>
          <w:sz w:val="20"/>
          <w:szCs w:val="20"/>
          <w:lang w:eastAsia="fr-CA"/>
        </w:rPr>
        <w:t>Tableau 1</w:t>
      </w:r>
      <w:r w:rsidR="0084022E" w:rsidRPr="0027309C">
        <w:rPr>
          <w:rFonts w:cstheme="minorHAnsi"/>
          <w:sz w:val="20"/>
          <w:szCs w:val="20"/>
          <w:lang w:eastAsia="fr-CA"/>
        </w:rPr>
        <w:t xml:space="preserve"> présente</w:t>
      </w:r>
      <w:r w:rsidR="0084022E" w:rsidRPr="00526BD6">
        <w:rPr>
          <w:rFonts w:cstheme="minorHAnsi"/>
          <w:sz w:val="20"/>
          <w:szCs w:val="20"/>
          <w:lang w:eastAsia="fr-CA"/>
        </w:rPr>
        <w:t xml:space="preserve"> la liste des codes de diagnostic CIM-9 et CIM-10 </w:t>
      </w:r>
      <w:r w:rsidR="006837DA" w:rsidRPr="00526BD6">
        <w:rPr>
          <w:rFonts w:cstheme="minorHAnsi"/>
          <w:sz w:val="20"/>
          <w:szCs w:val="20"/>
          <w:lang w:eastAsia="fr-CA"/>
        </w:rPr>
        <w:t>adaptés au contexte québécois</w:t>
      </w:r>
      <w:r w:rsidR="006837DA">
        <w:rPr>
          <w:rFonts w:cstheme="minorHAnsi"/>
          <w:sz w:val="20"/>
          <w:szCs w:val="20"/>
          <w:lang w:eastAsia="fr-CA"/>
        </w:rPr>
        <w:t xml:space="preserve"> pour les différentes conditions médicale</w:t>
      </w:r>
      <w:r w:rsidR="00520100">
        <w:rPr>
          <w:rFonts w:cstheme="minorHAnsi"/>
          <w:sz w:val="20"/>
          <w:szCs w:val="20"/>
          <w:lang w:eastAsia="fr-CA"/>
        </w:rPr>
        <w:t>s</w:t>
      </w:r>
      <w:r w:rsidR="0084022E" w:rsidRPr="00526BD6">
        <w:rPr>
          <w:rFonts w:cstheme="minorHAnsi"/>
          <w:sz w:val="20"/>
          <w:szCs w:val="20"/>
          <w:lang w:eastAsia="fr-CA"/>
        </w:rPr>
        <w:t xml:space="preserve">. </w:t>
      </w:r>
    </w:p>
    <w:p w14:paraId="17F6567C" w14:textId="77777777" w:rsidR="006837DA" w:rsidRDefault="006837DA" w:rsidP="0084022E">
      <w:pPr>
        <w:jc w:val="both"/>
        <w:rPr>
          <w:rFonts w:cstheme="minorHAnsi"/>
          <w:b/>
          <w:sz w:val="20"/>
          <w:szCs w:val="20"/>
          <w:lang w:eastAsia="fr-CA"/>
        </w:rPr>
      </w:pPr>
    </w:p>
    <w:p w14:paraId="22E9A249" w14:textId="6FB1E334" w:rsidR="006837DA" w:rsidRDefault="006837DA" w:rsidP="0084022E">
      <w:pPr>
        <w:jc w:val="both"/>
        <w:rPr>
          <w:rFonts w:cstheme="minorHAnsi"/>
          <w:sz w:val="20"/>
          <w:szCs w:val="20"/>
          <w:lang w:eastAsia="fr-CA"/>
        </w:rPr>
      </w:pPr>
      <w:r w:rsidRPr="006837DA">
        <w:rPr>
          <w:rFonts w:cstheme="minorHAnsi"/>
          <w:b/>
          <w:sz w:val="20"/>
          <w:szCs w:val="20"/>
          <w:lang w:eastAsia="fr-CA"/>
        </w:rPr>
        <w:t>Algorithme de repérage des conditions médicales</w:t>
      </w:r>
      <w:r>
        <w:rPr>
          <w:rFonts w:cstheme="minorHAnsi"/>
          <w:sz w:val="20"/>
          <w:szCs w:val="20"/>
          <w:lang w:eastAsia="fr-CA"/>
        </w:rPr>
        <w:t xml:space="preserve"> : </w:t>
      </w:r>
    </w:p>
    <w:p w14:paraId="51811EE0" w14:textId="3B7B1535" w:rsidR="00010397" w:rsidRDefault="00010397" w:rsidP="0084022E">
      <w:pPr>
        <w:jc w:val="both"/>
        <w:rPr>
          <w:rFonts w:cstheme="minorHAnsi"/>
          <w:sz w:val="20"/>
          <w:szCs w:val="20"/>
          <w:lang w:eastAsia="fr-CA"/>
        </w:rPr>
      </w:pPr>
      <w:r>
        <w:rPr>
          <w:rFonts w:cstheme="minorHAnsi"/>
          <w:sz w:val="20"/>
          <w:szCs w:val="20"/>
          <w:lang w:eastAsia="fr-CA"/>
        </w:rPr>
        <w:t>Un diagnostic (</w:t>
      </w:r>
      <w:r w:rsidR="009734FB">
        <w:rPr>
          <w:rFonts w:cstheme="minorHAnsi"/>
          <w:sz w:val="20"/>
          <w:szCs w:val="20"/>
          <w:lang w:eastAsia="fr-CA"/>
        </w:rPr>
        <w:t xml:space="preserve">admission, </w:t>
      </w:r>
      <w:r w:rsidR="0052382C">
        <w:rPr>
          <w:rFonts w:cstheme="minorHAnsi"/>
          <w:sz w:val="20"/>
          <w:szCs w:val="20"/>
          <w:lang w:eastAsia="fr-CA"/>
        </w:rPr>
        <w:t>principal</w:t>
      </w:r>
      <w:r w:rsidR="009734FB">
        <w:rPr>
          <w:rFonts w:cstheme="minorHAnsi"/>
          <w:sz w:val="20"/>
          <w:szCs w:val="20"/>
          <w:lang w:eastAsia="fr-CA"/>
        </w:rPr>
        <w:t xml:space="preserve"> ou secondaire</w:t>
      </w:r>
      <w:r>
        <w:rPr>
          <w:rFonts w:cstheme="minorHAnsi"/>
          <w:sz w:val="20"/>
          <w:szCs w:val="20"/>
          <w:lang w:eastAsia="fr-CA"/>
        </w:rPr>
        <w:t xml:space="preserve">) </w:t>
      </w:r>
      <w:r w:rsidR="0052382C">
        <w:rPr>
          <w:rFonts w:cstheme="minorHAnsi"/>
          <w:sz w:val="20"/>
          <w:szCs w:val="20"/>
          <w:lang w:eastAsia="fr-CA"/>
        </w:rPr>
        <w:t xml:space="preserve">inscrit à la date </w:t>
      </w:r>
      <w:r w:rsidR="00A30BF5">
        <w:rPr>
          <w:rFonts w:cstheme="minorHAnsi"/>
          <w:sz w:val="20"/>
          <w:szCs w:val="20"/>
          <w:lang w:eastAsia="fr-CA"/>
        </w:rPr>
        <w:t>de départ de</w:t>
      </w:r>
      <w:r w:rsidR="0052382C">
        <w:rPr>
          <w:rFonts w:cstheme="minorHAnsi"/>
          <w:sz w:val="20"/>
          <w:szCs w:val="20"/>
          <w:lang w:eastAsia="fr-CA"/>
        </w:rPr>
        <w:t xml:space="preserve"> l’hôpital (</w:t>
      </w:r>
      <w:r>
        <w:rPr>
          <w:rFonts w:cstheme="minorHAnsi"/>
          <w:sz w:val="20"/>
          <w:szCs w:val="20"/>
          <w:lang w:eastAsia="fr-CA"/>
        </w:rPr>
        <w:t>MED-ÉCHO</w:t>
      </w:r>
      <w:r w:rsidR="0052382C">
        <w:rPr>
          <w:rFonts w:cstheme="minorHAnsi"/>
          <w:sz w:val="20"/>
          <w:szCs w:val="20"/>
          <w:lang w:eastAsia="fr-CA"/>
        </w:rPr>
        <w:t>)</w:t>
      </w:r>
    </w:p>
    <w:p w14:paraId="14ED17A3" w14:textId="10727C6A" w:rsidR="0052382C" w:rsidRDefault="0052382C" w:rsidP="0084022E">
      <w:pPr>
        <w:jc w:val="both"/>
        <w:rPr>
          <w:rFonts w:cstheme="minorHAnsi"/>
          <w:sz w:val="20"/>
          <w:szCs w:val="20"/>
          <w:lang w:eastAsia="fr-CA"/>
        </w:rPr>
      </w:pPr>
      <w:r>
        <w:rPr>
          <w:rFonts w:cstheme="minorHAnsi"/>
          <w:sz w:val="20"/>
          <w:szCs w:val="20"/>
          <w:lang w:eastAsia="fr-CA"/>
        </w:rPr>
        <w:t xml:space="preserve">Ou </w:t>
      </w:r>
    </w:p>
    <w:p w14:paraId="51453B23" w14:textId="4CE30290" w:rsidR="0049334A" w:rsidRDefault="0049334A" w:rsidP="0084022E">
      <w:pPr>
        <w:jc w:val="both"/>
        <w:rPr>
          <w:rFonts w:cstheme="minorHAnsi"/>
          <w:sz w:val="20"/>
          <w:szCs w:val="20"/>
          <w:lang w:eastAsia="fr-CA"/>
        </w:rPr>
      </w:pPr>
      <w:r>
        <w:rPr>
          <w:rFonts w:cstheme="minorHAnsi"/>
          <w:sz w:val="20"/>
          <w:szCs w:val="20"/>
          <w:lang w:eastAsia="fr-CA"/>
        </w:rPr>
        <w:t xml:space="preserve">Un </w:t>
      </w:r>
      <w:r w:rsidR="0052382C">
        <w:rPr>
          <w:rFonts w:cstheme="minorHAnsi"/>
          <w:sz w:val="20"/>
          <w:szCs w:val="20"/>
          <w:lang w:eastAsia="fr-CA"/>
        </w:rPr>
        <w:t>diagnostic de la condition médicale inscrit au fichier des services médicaux rémunérés à l’acte (SMOD)</w:t>
      </w:r>
      <w:r w:rsidR="00112EAB">
        <w:rPr>
          <w:rFonts w:cstheme="minorHAnsi"/>
          <w:sz w:val="20"/>
          <w:szCs w:val="20"/>
          <w:lang w:eastAsia="fr-CA"/>
        </w:rPr>
        <w:t xml:space="preserve"> ou </w:t>
      </w:r>
      <w:r w:rsidR="00112EAB">
        <w:rPr>
          <w:rFonts w:cstheme="minorHAnsi"/>
          <w:sz w:val="20"/>
          <w:szCs w:val="20"/>
          <w:lang w:eastAsia="fr-CA"/>
        </w:rPr>
        <w:t>à la b</w:t>
      </w:r>
      <w:r w:rsidR="00112EAB" w:rsidRPr="000B295D">
        <w:rPr>
          <w:rFonts w:cstheme="minorHAnsi"/>
          <w:sz w:val="20"/>
          <w:szCs w:val="20"/>
          <w:lang w:eastAsia="fr-CA"/>
        </w:rPr>
        <w:t>anque de données communes des urgences (BDCU)</w:t>
      </w:r>
      <w:r>
        <w:rPr>
          <w:rFonts w:cstheme="minorHAnsi"/>
          <w:sz w:val="20"/>
          <w:szCs w:val="20"/>
          <w:lang w:eastAsia="fr-CA"/>
        </w:rPr>
        <w:t xml:space="preserve">, suivi d’un autre </w:t>
      </w:r>
      <w:r w:rsidR="00B621F2">
        <w:rPr>
          <w:rFonts w:cstheme="minorHAnsi"/>
          <w:sz w:val="20"/>
          <w:szCs w:val="20"/>
          <w:lang w:eastAsia="fr-CA"/>
        </w:rPr>
        <w:t>diagnostic inscrit dans (MED-ECHO; SMOD; BDCU)</w:t>
      </w:r>
      <w:r>
        <w:rPr>
          <w:rFonts w:cstheme="minorHAnsi"/>
          <w:sz w:val="20"/>
          <w:szCs w:val="20"/>
          <w:lang w:eastAsia="fr-CA"/>
        </w:rPr>
        <w:t xml:space="preserve">, </w:t>
      </w:r>
      <w:r w:rsidR="00A676FA">
        <w:rPr>
          <w:rFonts w:cstheme="minorHAnsi"/>
          <w:sz w:val="20"/>
          <w:szCs w:val="20"/>
          <w:lang w:eastAsia="fr-CA"/>
        </w:rPr>
        <w:t>dans un intervalle de</w:t>
      </w:r>
      <w:r>
        <w:rPr>
          <w:rFonts w:cstheme="minorHAnsi"/>
          <w:sz w:val="20"/>
          <w:szCs w:val="20"/>
          <w:lang w:eastAsia="fr-CA"/>
        </w:rPr>
        <w:t xml:space="preserve"> minimum 30 jours</w:t>
      </w:r>
      <w:r w:rsidR="00C13FC7">
        <w:rPr>
          <w:rFonts w:cstheme="minorHAnsi"/>
          <w:sz w:val="20"/>
          <w:szCs w:val="20"/>
          <w:lang w:eastAsia="fr-CA"/>
        </w:rPr>
        <w:t xml:space="preserve"> et un maximum de 2 ans (730 jours) après le premier service.</w:t>
      </w:r>
    </w:p>
    <w:p w14:paraId="204F2153" w14:textId="17360256" w:rsidR="00B04A26" w:rsidRDefault="00D753FE" w:rsidP="00B04A26">
      <w:pPr>
        <w:jc w:val="both"/>
        <w:rPr>
          <w:rFonts w:cstheme="minorHAnsi"/>
          <w:sz w:val="20"/>
          <w:szCs w:val="20"/>
          <w:lang w:eastAsia="fr-CA"/>
        </w:rPr>
      </w:pPr>
      <w:r>
        <w:rPr>
          <w:rFonts w:cstheme="minorHAnsi"/>
          <w:sz w:val="20"/>
          <w:szCs w:val="20"/>
          <w:lang w:eastAsia="fr-CA"/>
        </w:rPr>
        <w:t>La figure …</w:t>
      </w:r>
      <w:r w:rsidR="00A676FA">
        <w:rPr>
          <w:rFonts w:cstheme="minorHAnsi"/>
          <w:sz w:val="20"/>
          <w:szCs w:val="20"/>
          <w:lang w:eastAsia="fr-CA"/>
        </w:rPr>
        <w:t xml:space="preserve"> présente un exemple de l’algorithme de repérage des conditions. </w:t>
      </w:r>
      <w:r w:rsidR="00B04A26" w:rsidRPr="0027309C">
        <w:rPr>
          <w:rFonts w:cstheme="minorHAnsi"/>
          <w:sz w:val="20"/>
          <w:szCs w:val="20"/>
          <w:lang w:eastAsia="fr-CA"/>
        </w:rPr>
        <w:t>La date d’identification de la condition correspond à la date du congé hospitalier ou à la date du deuxième service enregistré dans le fichier des services médicaux.</w:t>
      </w:r>
    </w:p>
    <w:p w14:paraId="4FC41066" w14:textId="781BDD95" w:rsidR="001D4354" w:rsidRDefault="001D4354" w:rsidP="001D4354">
      <w:pPr>
        <w:jc w:val="both"/>
        <w:rPr>
          <w:rFonts w:cstheme="minorHAnsi"/>
          <w:sz w:val="20"/>
          <w:szCs w:val="20"/>
          <w:lang w:eastAsia="fr-CA"/>
        </w:rPr>
      </w:pPr>
      <w:r w:rsidRPr="006837DA">
        <w:rPr>
          <w:rFonts w:cstheme="minorHAnsi"/>
          <w:b/>
          <w:sz w:val="20"/>
          <w:szCs w:val="20"/>
          <w:lang w:eastAsia="fr-CA"/>
        </w:rPr>
        <w:t xml:space="preserve">Exclusion des </w:t>
      </w:r>
      <w:r w:rsidR="006837DA" w:rsidRPr="006837DA">
        <w:rPr>
          <w:rFonts w:cstheme="minorHAnsi"/>
          <w:b/>
          <w:sz w:val="20"/>
          <w:szCs w:val="20"/>
          <w:lang w:eastAsia="fr-CA"/>
        </w:rPr>
        <w:t>cas</w:t>
      </w:r>
      <w:r w:rsidRPr="006837DA">
        <w:rPr>
          <w:rFonts w:cstheme="minorHAnsi"/>
          <w:b/>
          <w:sz w:val="20"/>
          <w:szCs w:val="20"/>
          <w:lang w:eastAsia="fr-CA"/>
        </w:rPr>
        <w:t xml:space="preserve"> atypiques</w:t>
      </w:r>
      <w:r>
        <w:rPr>
          <w:rFonts w:cstheme="minorHAnsi"/>
          <w:sz w:val="20"/>
          <w:szCs w:val="20"/>
          <w:lang w:eastAsia="fr-CA"/>
        </w:rPr>
        <w:t> :</w:t>
      </w:r>
    </w:p>
    <w:p w14:paraId="2FB5EA34" w14:textId="77777777" w:rsidR="001D4354" w:rsidRDefault="001D4354" w:rsidP="001D4354">
      <w:pPr>
        <w:jc w:val="both"/>
        <w:rPr>
          <w:rFonts w:cstheme="minorHAnsi"/>
          <w:sz w:val="20"/>
          <w:szCs w:val="20"/>
          <w:lang w:eastAsia="fr-CA"/>
        </w:rPr>
      </w:pPr>
      <w:r w:rsidRPr="00B04A26">
        <w:rPr>
          <w:rFonts w:cstheme="minorHAnsi"/>
          <w:sz w:val="20"/>
          <w:szCs w:val="20"/>
          <w:u w:val="single"/>
          <w:lang w:eastAsia="fr-CA"/>
        </w:rPr>
        <w:t>Diabète gestationnel</w:t>
      </w:r>
      <w:r>
        <w:rPr>
          <w:rFonts w:cstheme="minorHAnsi"/>
          <w:sz w:val="20"/>
          <w:szCs w:val="20"/>
          <w:lang w:eastAsia="fr-CA"/>
        </w:rPr>
        <w:t> : un diagnostic de diabète</w:t>
      </w:r>
      <w:r w:rsidRPr="00B04A26">
        <w:rPr>
          <w:rFonts w:cstheme="minorHAnsi"/>
          <w:sz w:val="20"/>
          <w:szCs w:val="20"/>
          <w:lang w:eastAsia="fr-CA"/>
        </w:rPr>
        <w:t xml:space="preserve"> enregistré</w:t>
      </w:r>
      <w:r>
        <w:rPr>
          <w:rFonts w:cstheme="minorHAnsi"/>
          <w:sz w:val="20"/>
          <w:szCs w:val="20"/>
          <w:lang w:eastAsia="fr-CA"/>
        </w:rPr>
        <w:t xml:space="preserve"> au fichier des </w:t>
      </w:r>
      <w:r w:rsidRPr="00B04A26">
        <w:rPr>
          <w:rFonts w:cstheme="minorHAnsi"/>
          <w:sz w:val="20"/>
          <w:szCs w:val="20"/>
          <w:lang w:eastAsia="fr-CA"/>
        </w:rPr>
        <w:t>hospitalisations</w:t>
      </w:r>
      <w:r>
        <w:rPr>
          <w:rFonts w:cstheme="minorHAnsi"/>
          <w:sz w:val="20"/>
          <w:szCs w:val="20"/>
          <w:lang w:eastAsia="fr-CA"/>
        </w:rPr>
        <w:t xml:space="preserve"> à l’intérieur d’une période de </w:t>
      </w:r>
      <w:r w:rsidRPr="00B04A26">
        <w:rPr>
          <w:rFonts w:cstheme="minorHAnsi"/>
          <w:sz w:val="20"/>
          <w:szCs w:val="20"/>
          <w:lang w:eastAsia="fr-CA"/>
        </w:rPr>
        <w:t xml:space="preserve">120 jours avant, ou </w:t>
      </w:r>
      <w:r>
        <w:rPr>
          <w:rFonts w:cstheme="minorHAnsi"/>
          <w:sz w:val="20"/>
          <w:szCs w:val="20"/>
          <w:lang w:eastAsia="fr-CA"/>
        </w:rPr>
        <w:t xml:space="preserve">de 180 jours après un événement </w:t>
      </w:r>
      <w:r w:rsidRPr="00B04A26">
        <w:rPr>
          <w:rFonts w:cstheme="minorHAnsi"/>
          <w:sz w:val="20"/>
          <w:szCs w:val="20"/>
          <w:lang w:eastAsia="fr-CA"/>
        </w:rPr>
        <w:t>relié à un</w:t>
      </w:r>
      <w:r>
        <w:rPr>
          <w:rFonts w:cstheme="minorHAnsi"/>
          <w:sz w:val="20"/>
          <w:szCs w:val="20"/>
          <w:lang w:eastAsia="fr-CA"/>
        </w:rPr>
        <w:t>e grossesse et à l’accouchement est considéré comme un diagnostic de diabète gestationnel (</w:t>
      </w:r>
      <w:commentRangeStart w:id="11"/>
      <w:proofErr w:type="spellStart"/>
      <w:r>
        <w:rPr>
          <w:rFonts w:cstheme="minorHAnsi"/>
          <w:sz w:val="20"/>
          <w:szCs w:val="20"/>
          <w:lang w:eastAsia="fr-CA"/>
        </w:rPr>
        <w:t>ref</w:t>
      </w:r>
      <w:commentRangeEnd w:id="11"/>
      <w:proofErr w:type="spellEnd"/>
      <w:r>
        <w:rPr>
          <w:rStyle w:val="Marquedecommentaire"/>
        </w:rPr>
        <w:commentReference w:id="11"/>
      </w:r>
      <w:r>
        <w:rPr>
          <w:rFonts w:cstheme="minorHAnsi"/>
          <w:sz w:val="20"/>
          <w:szCs w:val="20"/>
          <w:lang w:eastAsia="fr-CA"/>
        </w:rPr>
        <w:t xml:space="preserve">). Ces diagnostics ont été alors exclus. </w:t>
      </w:r>
    </w:p>
    <w:p w14:paraId="70E69BDD" w14:textId="77777777" w:rsidR="001D4354" w:rsidRDefault="001D4354" w:rsidP="001D4354">
      <w:pPr>
        <w:jc w:val="both"/>
        <w:rPr>
          <w:rFonts w:cstheme="minorHAnsi"/>
          <w:sz w:val="20"/>
          <w:szCs w:val="20"/>
          <w:lang w:eastAsia="fr-CA"/>
        </w:rPr>
      </w:pPr>
      <w:r w:rsidRPr="00B04A26">
        <w:rPr>
          <w:rFonts w:cstheme="minorHAnsi"/>
          <w:sz w:val="20"/>
          <w:szCs w:val="20"/>
          <w:u w:val="single"/>
          <w:lang w:eastAsia="fr-CA"/>
        </w:rPr>
        <w:t>Hypertension gestationnelle</w:t>
      </w:r>
      <w:r>
        <w:rPr>
          <w:rFonts w:cstheme="minorHAnsi"/>
          <w:sz w:val="20"/>
          <w:szCs w:val="20"/>
          <w:lang w:eastAsia="fr-CA"/>
        </w:rPr>
        <w:t xml:space="preserve"> : un diagnostic </w:t>
      </w:r>
      <w:r w:rsidRPr="00B04A26">
        <w:rPr>
          <w:rFonts w:cstheme="minorHAnsi"/>
          <w:sz w:val="20"/>
          <w:szCs w:val="20"/>
          <w:lang w:eastAsia="fr-CA"/>
        </w:rPr>
        <w:t>d’hypertension enregistré</w:t>
      </w:r>
      <w:r>
        <w:rPr>
          <w:rFonts w:cstheme="minorHAnsi"/>
          <w:sz w:val="20"/>
          <w:szCs w:val="20"/>
          <w:lang w:eastAsia="fr-CA"/>
        </w:rPr>
        <w:t xml:space="preserve"> au fichier des </w:t>
      </w:r>
      <w:r w:rsidRPr="00B04A26">
        <w:rPr>
          <w:rFonts w:cstheme="minorHAnsi"/>
          <w:sz w:val="20"/>
          <w:szCs w:val="20"/>
          <w:lang w:eastAsia="fr-CA"/>
        </w:rPr>
        <w:t>hospitalisations</w:t>
      </w:r>
      <w:r>
        <w:rPr>
          <w:rFonts w:cstheme="minorHAnsi"/>
          <w:sz w:val="20"/>
          <w:szCs w:val="20"/>
          <w:lang w:eastAsia="fr-CA"/>
        </w:rPr>
        <w:t xml:space="preserve"> à l’intérieur d’une période de </w:t>
      </w:r>
      <w:r w:rsidRPr="00B04A26">
        <w:rPr>
          <w:rFonts w:cstheme="minorHAnsi"/>
          <w:sz w:val="20"/>
          <w:szCs w:val="20"/>
          <w:lang w:eastAsia="fr-CA"/>
        </w:rPr>
        <w:t xml:space="preserve">120 jours avant, ou </w:t>
      </w:r>
      <w:r>
        <w:rPr>
          <w:rFonts w:cstheme="minorHAnsi"/>
          <w:sz w:val="20"/>
          <w:szCs w:val="20"/>
          <w:lang w:eastAsia="fr-CA"/>
        </w:rPr>
        <w:t xml:space="preserve">de 180 jours après un événement </w:t>
      </w:r>
      <w:r w:rsidRPr="00B04A26">
        <w:rPr>
          <w:rFonts w:cstheme="minorHAnsi"/>
          <w:sz w:val="20"/>
          <w:szCs w:val="20"/>
          <w:lang w:eastAsia="fr-CA"/>
        </w:rPr>
        <w:t>relié à un</w:t>
      </w:r>
      <w:r>
        <w:rPr>
          <w:rFonts w:cstheme="minorHAnsi"/>
          <w:sz w:val="20"/>
          <w:szCs w:val="20"/>
          <w:lang w:eastAsia="fr-CA"/>
        </w:rPr>
        <w:t>e grossesse et à l’accouchement est considéré comme un diagnostic d’hypertension gestationnelle (</w:t>
      </w:r>
      <w:commentRangeStart w:id="12"/>
      <w:proofErr w:type="spellStart"/>
      <w:r>
        <w:rPr>
          <w:rFonts w:cstheme="minorHAnsi"/>
          <w:sz w:val="20"/>
          <w:szCs w:val="20"/>
          <w:lang w:eastAsia="fr-CA"/>
        </w:rPr>
        <w:t>ref</w:t>
      </w:r>
      <w:commentRangeEnd w:id="12"/>
      <w:proofErr w:type="spellEnd"/>
      <w:r>
        <w:rPr>
          <w:rStyle w:val="Marquedecommentaire"/>
        </w:rPr>
        <w:commentReference w:id="12"/>
      </w:r>
      <w:r>
        <w:rPr>
          <w:rFonts w:cstheme="minorHAnsi"/>
          <w:sz w:val="20"/>
          <w:szCs w:val="20"/>
          <w:lang w:eastAsia="fr-CA"/>
        </w:rPr>
        <w:t xml:space="preserve">). Ces diagnostics ont été alors exclus. </w:t>
      </w:r>
    </w:p>
    <w:p w14:paraId="77FA1351" w14:textId="0582CA28" w:rsidR="001D4354" w:rsidRPr="00526BD6" w:rsidRDefault="001D4354" w:rsidP="00B04A26">
      <w:pPr>
        <w:jc w:val="both"/>
        <w:rPr>
          <w:rFonts w:cstheme="minorHAnsi"/>
          <w:sz w:val="20"/>
          <w:szCs w:val="20"/>
          <w:lang w:eastAsia="fr-CA"/>
        </w:rPr>
      </w:pPr>
      <w:r w:rsidRPr="006F756F">
        <w:rPr>
          <w:rFonts w:cstheme="minorHAnsi"/>
          <w:sz w:val="20"/>
          <w:szCs w:val="20"/>
          <w:lang w:eastAsia="fr-CA"/>
        </w:rPr>
        <w:t xml:space="preserve">Les événements obstétriques correspondent aux codes CIM-9-QC </w:t>
      </w:r>
      <w:r>
        <w:rPr>
          <w:rFonts w:cstheme="minorHAnsi"/>
          <w:sz w:val="20"/>
          <w:szCs w:val="20"/>
          <w:lang w:eastAsia="fr-CA"/>
        </w:rPr>
        <w:t>(</w:t>
      </w:r>
      <w:r w:rsidRPr="006F756F">
        <w:rPr>
          <w:rFonts w:cstheme="minorHAnsi"/>
          <w:sz w:val="20"/>
          <w:szCs w:val="20"/>
          <w:lang w:eastAsia="fr-CA"/>
        </w:rPr>
        <w:t>641</w:t>
      </w:r>
      <w:r>
        <w:rPr>
          <w:rFonts w:cstheme="minorHAnsi"/>
          <w:sz w:val="20"/>
          <w:szCs w:val="20"/>
          <w:lang w:eastAsia="fr-CA"/>
        </w:rPr>
        <w:t>-676 et V27) et aux codes CIM-10-</w:t>
      </w:r>
      <w:r w:rsidRPr="006F756F">
        <w:rPr>
          <w:rFonts w:cstheme="minorHAnsi"/>
          <w:sz w:val="20"/>
          <w:szCs w:val="20"/>
          <w:lang w:eastAsia="fr-CA"/>
        </w:rPr>
        <w:t xml:space="preserve">CA </w:t>
      </w:r>
      <w:r>
        <w:rPr>
          <w:rFonts w:cstheme="minorHAnsi"/>
          <w:sz w:val="20"/>
          <w:szCs w:val="20"/>
          <w:lang w:eastAsia="fr-CA"/>
        </w:rPr>
        <w:t>(</w:t>
      </w:r>
      <w:r w:rsidRPr="006F756F">
        <w:rPr>
          <w:rFonts w:cstheme="minorHAnsi"/>
          <w:sz w:val="20"/>
          <w:szCs w:val="20"/>
          <w:lang w:eastAsia="fr-CA"/>
        </w:rPr>
        <w:t>O1, O21-95, O98, O99 ou Z37</w:t>
      </w:r>
      <w:r>
        <w:rPr>
          <w:rFonts w:cstheme="minorHAnsi"/>
          <w:sz w:val="20"/>
          <w:szCs w:val="20"/>
          <w:lang w:eastAsia="fr-CA"/>
        </w:rPr>
        <w:t>).</w:t>
      </w:r>
    </w:p>
    <w:p w14:paraId="6BDEA3A9" w14:textId="5C25A08E" w:rsidR="00900752" w:rsidRPr="00875ADA" w:rsidRDefault="006E07C1" w:rsidP="00875ADA">
      <w:pPr>
        <w:pStyle w:val="Titre3"/>
        <w:spacing w:line="240" w:lineRule="auto"/>
        <w:rPr>
          <w:rFonts w:cstheme="minorHAnsi"/>
          <w:sz w:val="24"/>
          <w:lang w:eastAsia="fr-CA"/>
        </w:rPr>
      </w:pPr>
      <w:bookmarkStart w:id="13" w:name="_Toc32242263"/>
      <w:r w:rsidRPr="00526BD6">
        <w:rPr>
          <w:rFonts w:cstheme="minorHAnsi"/>
          <w:sz w:val="24"/>
          <w:lang w:eastAsia="fr-CA"/>
        </w:rPr>
        <w:t>Phase-2</w:t>
      </w:r>
      <w:bookmarkEnd w:id="13"/>
      <w:r w:rsidRPr="00526BD6">
        <w:rPr>
          <w:rFonts w:cstheme="minorHAnsi"/>
          <w:sz w:val="24"/>
          <w:lang w:eastAsia="fr-CA"/>
        </w:rPr>
        <w:t> </w:t>
      </w:r>
      <w:bookmarkStart w:id="14" w:name="_Toc32242266"/>
      <w:r w:rsidR="00900752" w:rsidRPr="00875ADA">
        <w:rPr>
          <w:rFonts w:cstheme="minorHAnsi"/>
          <w:sz w:val="24"/>
          <w:lang w:eastAsia="fr-CA"/>
        </w:rPr>
        <w:t xml:space="preserve">: </w:t>
      </w:r>
      <w:r w:rsidR="00346155" w:rsidRPr="00875ADA">
        <w:rPr>
          <w:rFonts w:cstheme="minorHAnsi"/>
          <w:sz w:val="24"/>
          <w:lang w:eastAsia="fr-CA"/>
        </w:rPr>
        <w:t>Développement de l’application</w:t>
      </w:r>
      <w:bookmarkEnd w:id="14"/>
    </w:p>
    <w:p w14:paraId="2C13AC87" w14:textId="45D9EE6B" w:rsidR="00774710" w:rsidRDefault="00774710" w:rsidP="00774710">
      <w:pPr>
        <w:jc w:val="both"/>
        <w:rPr>
          <w:rFonts w:cstheme="minorHAnsi"/>
          <w:sz w:val="20"/>
          <w:szCs w:val="20"/>
          <w:lang w:eastAsia="fr-CA"/>
        </w:rPr>
      </w:pPr>
      <w:r w:rsidRPr="00526BD6">
        <w:rPr>
          <w:rFonts w:cstheme="minorHAnsi"/>
          <w:sz w:val="20"/>
          <w:szCs w:val="20"/>
          <w:lang w:eastAsia="fr-CA"/>
        </w:rPr>
        <w:t>Cette phase consiste à optimiser la syntaxe générique pour créer une application flex</w:t>
      </w:r>
      <w:r w:rsidR="00875ADA">
        <w:rPr>
          <w:rFonts w:cstheme="minorHAnsi"/>
          <w:sz w:val="20"/>
          <w:szCs w:val="20"/>
          <w:lang w:eastAsia="fr-CA"/>
        </w:rPr>
        <w:t xml:space="preserve">ible qui permet de calculer l’indice </w:t>
      </w:r>
      <w:r w:rsidR="00112EAB">
        <w:rPr>
          <w:rFonts w:cstheme="minorHAnsi"/>
          <w:sz w:val="20"/>
          <w:szCs w:val="20"/>
          <w:lang w:eastAsia="fr-CA"/>
        </w:rPr>
        <w:t>de comorbidité (</w:t>
      </w:r>
      <w:proofErr w:type="spellStart"/>
      <w:r w:rsidR="00112EAB">
        <w:rPr>
          <w:rFonts w:cstheme="minorHAnsi"/>
          <w:sz w:val="20"/>
          <w:szCs w:val="20"/>
          <w:lang w:eastAsia="fr-CA"/>
        </w:rPr>
        <w:t>Charlson</w:t>
      </w:r>
      <w:proofErr w:type="spellEnd"/>
      <w:r w:rsidR="00112EAB">
        <w:rPr>
          <w:rFonts w:cstheme="minorHAnsi"/>
          <w:sz w:val="20"/>
          <w:szCs w:val="20"/>
          <w:lang w:eastAsia="fr-CA"/>
        </w:rPr>
        <w:t xml:space="preserve">, </w:t>
      </w:r>
      <w:proofErr w:type="spellStart"/>
      <w:r w:rsidR="00112EAB">
        <w:rPr>
          <w:rFonts w:cstheme="minorHAnsi"/>
          <w:sz w:val="20"/>
          <w:szCs w:val="20"/>
          <w:lang w:eastAsia="fr-CA"/>
        </w:rPr>
        <w:t>Elixhauser</w:t>
      </w:r>
      <w:proofErr w:type="spellEnd"/>
      <w:r w:rsidR="00112EAB">
        <w:rPr>
          <w:rFonts w:cstheme="minorHAnsi"/>
          <w:sz w:val="20"/>
          <w:szCs w:val="20"/>
          <w:lang w:eastAsia="fr-CA"/>
        </w:rPr>
        <w:t>, C</w:t>
      </w:r>
      <w:r w:rsidR="00875ADA">
        <w:rPr>
          <w:rFonts w:cstheme="minorHAnsi"/>
          <w:sz w:val="20"/>
          <w:szCs w:val="20"/>
          <w:lang w:eastAsia="fr-CA"/>
        </w:rPr>
        <w:t>ombiné</w:t>
      </w:r>
      <w:r w:rsidR="00112EAB">
        <w:rPr>
          <w:rFonts w:cstheme="minorHAnsi"/>
          <w:sz w:val="20"/>
          <w:szCs w:val="20"/>
          <w:lang w:eastAsia="fr-CA"/>
        </w:rPr>
        <w:t>)</w:t>
      </w:r>
      <w:r w:rsidRPr="00526BD6">
        <w:rPr>
          <w:rFonts w:cstheme="minorHAnsi"/>
          <w:sz w:val="20"/>
          <w:szCs w:val="20"/>
          <w:lang w:eastAsia="fr-CA"/>
        </w:rPr>
        <w:t xml:space="preserve"> </w:t>
      </w:r>
      <w:r w:rsidR="00875ADA" w:rsidRPr="00526BD6">
        <w:rPr>
          <w:rFonts w:cstheme="minorHAnsi"/>
          <w:sz w:val="20"/>
          <w:szCs w:val="20"/>
          <w:lang w:eastAsia="fr-CA"/>
        </w:rPr>
        <w:t>pour chaque individu de la cohorte en additionnant les poids attribués pour chaque condition existante iden</w:t>
      </w:r>
      <w:r w:rsidR="00875ADA">
        <w:rPr>
          <w:rFonts w:cstheme="minorHAnsi"/>
          <w:sz w:val="20"/>
          <w:szCs w:val="20"/>
          <w:lang w:eastAsia="fr-CA"/>
        </w:rPr>
        <w:t xml:space="preserve">tifiée chez chaque individu. </w:t>
      </w:r>
      <w:r w:rsidRPr="00526BD6">
        <w:rPr>
          <w:rFonts w:cstheme="minorHAnsi"/>
          <w:sz w:val="20"/>
          <w:szCs w:val="20"/>
          <w:lang w:eastAsia="fr-CA"/>
        </w:rPr>
        <w:t xml:space="preserve">Les points flexibles à prendre en considération seront : la base de données (Med-Écho, SMOD, BDCU), la date index, la période de recul et </w:t>
      </w:r>
      <w:r w:rsidR="001153E2">
        <w:rPr>
          <w:rFonts w:cstheme="minorHAnsi"/>
          <w:sz w:val="20"/>
          <w:szCs w:val="20"/>
          <w:lang w:eastAsia="fr-CA"/>
        </w:rPr>
        <w:t>l</w:t>
      </w:r>
      <w:r w:rsidR="00112EAB">
        <w:rPr>
          <w:rFonts w:cstheme="minorHAnsi"/>
          <w:sz w:val="20"/>
          <w:szCs w:val="20"/>
          <w:lang w:eastAsia="fr-CA"/>
        </w:rPr>
        <w:t>a condition médicale à exclure.</w:t>
      </w:r>
    </w:p>
    <w:p w14:paraId="3BA5D493" w14:textId="05E26471" w:rsidR="00112EAB" w:rsidRDefault="00875ADA" w:rsidP="00875ADA">
      <w:pPr>
        <w:jc w:val="both"/>
        <w:rPr>
          <w:rFonts w:cstheme="minorHAnsi"/>
          <w:sz w:val="20"/>
          <w:szCs w:val="20"/>
          <w:lang w:eastAsia="fr-CA"/>
        </w:rPr>
      </w:pPr>
      <w:r w:rsidRPr="00526BD6">
        <w:rPr>
          <w:rFonts w:cstheme="minorHAnsi"/>
          <w:sz w:val="20"/>
          <w:szCs w:val="20"/>
          <w:lang w:eastAsia="fr-CA"/>
        </w:rPr>
        <w:lastRenderedPageBreak/>
        <w:t>Bien que les méthodes de dérivation de poids [</w:t>
      </w:r>
      <w:proofErr w:type="spellStart"/>
      <w:r w:rsidRPr="00526BD6">
        <w:rPr>
          <w:rFonts w:cstheme="minorHAnsi"/>
          <w:sz w:val="20"/>
          <w:szCs w:val="20"/>
          <w:lang w:eastAsia="fr-CA"/>
        </w:rPr>
        <w:t>Charlson</w:t>
      </w:r>
      <w:proofErr w:type="spellEnd"/>
      <w:r w:rsidRPr="00526BD6">
        <w:rPr>
          <w:rFonts w:cstheme="minorHAnsi"/>
          <w:sz w:val="20"/>
          <w:szCs w:val="20"/>
          <w:lang w:eastAsia="fr-CA"/>
        </w:rPr>
        <w:t xml:space="preserve">, </w:t>
      </w:r>
      <w:proofErr w:type="spellStart"/>
      <w:r w:rsidRPr="00526BD6">
        <w:rPr>
          <w:rFonts w:cstheme="minorHAnsi"/>
          <w:sz w:val="20"/>
          <w:szCs w:val="20"/>
          <w:lang w:eastAsia="fr-CA"/>
        </w:rPr>
        <w:t>Schneeweiss</w:t>
      </w:r>
      <w:proofErr w:type="spellEnd"/>
      <w:r w:rsidRPr="00526BD6">
        <w:rPr>
          <w:rFonts w:cstheme="minorHAnsi"/>
          <w:sz w:val="20"/>
          <w:szCs w:val="20"/>
          <w:lang w:eastAsia="fr-CA"/>
        </w:rPr>
        <w:t xml:space="preserve">, Van </w:t>
      </w:r>
      <w:proofErr w:type="spellStart"/>
      <w:r w:rsidRPr="00526BD6">
        <w:rPr>
          <w:rFonts w:cstheme="minorHAnsi"/>
          <w:sz w:val="20"/>
          <w:szCs w:val="20"/>
          <w:lang w:eastAsia="fr-CA"/>
        </w:rPr>
        <w:t>Walraven</w:t>
      </w:r>
      <w:proofErr w:type="spellEnd"/>
      <w:r w:rsidRPr="00526BD6">
        <w:rPr>
          <w:rFonts w:cstheme="minorHAnsi"/>
          <w:sz w:val="20"/>
          <w:szCs w:val="20"/>
          <w:lang w:eastAsia="fr-CA"/>
        </w:rPr>
        <w:t xml:space="preserve">] à partir des modèles de régression logistique suivent une logique différente, Simard et </w:t>
      </w:r>
      <w:proofErr w:type="gramStart"/>
      <w:r w:rsidRPr="00526BD6">
        <w:rPr>
          <w:rFonts w:cstheme="minorHAnsi"/>
          <w:sz w:val="20"/>
          <w:szCs w:val="20"/>
          <w:lang w:eastAsia="fr-CA"/>
        </w:rPr>
        <w:t>al.,</w:t>
      </w:r>
      <w:proofErr w:type="gramEnd"/>
      <w:r w:rsidRPr="00526BD6">
        <w:rPr>
          <w:rFonts w:cstheme="minorHAnsi"/>
          <w:sz w:val="20"/>
          <w:szCs w:val="20"/>
          <w:lang w:eastAsia="fr-CA"/>
        </w:rPr>
        <w:t xml:space="preserve"> (2018) ont démontré que leurs performances étaient relativement similaires</w:t>
      </w:r>
      <w:r w:rsidRPr="00875ADA">
        <w:rPr>
          <w:rFonts w:cstheme="minorHAnsi"/>
          <w:sz w:val="20"/>
          <w:szCs w:val="20"/>
          <w:lang w:eastAsia="fr-CA"/>
        </w:rPr>
        <w:t xml:space="preserve">. Étant donné que la méthode de dérivation de poids de </w:t>
      </w:r>
      <w:proofErr w:type="spellStart"/>
      <w:r w:rsidRPr="00875ADA">
        <w:rPr>
          <w:rFonts w:cstheme="minorHAnsi"/>
          <w:sz w:val="20"/>
          <w:szCs w:val="20"/>
          <w:lang w:eastAsia="fr-CA"/>
        </w:rPr>
        <w:t>Charlson</w:t>
      </w:r>
      <w:proofErr w:type="spellEnd"/>
      <w:r w:rsidRPr="00875ADA">
        <w:rPr>
          <w:rFonts w:cstheme="minorHAnsi"/>
          <w:sz w:val="20"/>
          <w:szCs w:val="20"/>
          <w:lang w:eastAsia="fr-CA"/>
        </w:rPr>
        <w:t xml:space="preserve"> est très utilisée et facile à interpréter, nous allons ainsi l’utiliser dans le présent projet.</w:t>
      </w:r>
      <w:r w:rsidR="000B295D">
        <w:rPr>
          <w:rFonts w:cstheme="minorHAnsi"/>
          <w:sz w:val="20"/>
          <w:szCs w:val="20"/>
          <w:lang w:eastAsia="fr-CA"/>
        </w:rPr>
        <w:t xml:space="preserve"> </w:t>
      </w:r>
      <w:r w:rsidRPr="00526BD6">
        <w:rPr>
          <w:rFonts w:cstheme="minorHAnsi"/>
          <w:sz w:val="20"/>
          <w:szCs w:val="20"/>
          <w:lang w:eastAsia="fr-CA"/>
        </w:rPr>
        <w:t xml:space="preserve">Brièvement, la méthode de dérivation de poids de </w:t>
      </w:r>
      <w:proofErr w:type="spellStart"/>
      <w:r w:rsidRPr="00526BD6">
        <w:rPr>
          <w:rFonts w:cstheme="minorHAnsi"/>
          <w:sz w:val="20"/>
          <w:szCs w:val="20"/>
          <w:lang w:eastAsia="fr-CA"/>
        </w:rPr>
        <w:t>Charlson</w:t>
      </w:r>
      <w:proofErr w:type="spellEnd"/>
      <w:r w:rsidRPr="00526BD6">
        <w:rPr>
          <w:rFonts w:cstheme="minorHAnsi"/>
          <w:sz w:val="20"/>
          <w:szCs w:val="20"/>
          <w:lang w:eastAsia="fr-CA"/>
        </w:rPr>
        <w:t xml:space="preserve"> arrondit les rapports de cotes &gt; 1,2 à l'entier le plus proche pour chaque condition statistiquement significative avec une valeur maximale de 6. Les conditions non significatives reçoivent un poids de 0 </w:t>
      </w:r>
      <w:r w:rsidRPr="00526BD6">
        <w:rPr>
          <w:rFonts w:cstheme="minorHAnsi"/>
          <w:sz w:val="20"/>
          <w:szCs w:val="20"/>
          <w:lang w:eastAsia="fr-CA"/>
        </w:rPr>
        <w:fldChar w:fldCharType="begin"/>
      </w:r>
      <w:r w:rsidRPr="00526BD6">
        <w:rPr>
          <w:rFonts w:cstheme="minorHAnsi"/>
          <w:sz w:val="20"/>
          <w:szCs w:val="20"/>
          <w:lang w:eastAsia="fr-CA"/>
        </w:rPr>
        <w:instrText xml:space="preserve"> ADDIN EN.CITE &lt;EndNote&gt;&lt;Cite&gt;&lt;Author&gt;Charlson&lt;/Author&gt;&lt;Year&gt;1987&lt;/Year&gt;&lt;RecNum&gt;31&lt;/RecNum&gt;&lt;DisplayText&gt;[7]&lt;/DisplayText&gt;&lt;record&gt;&lt;rec-number&gt;31&lt;/rec-number&gt;&lt;foreign-keys&gt;&lt;key app="EN" db-id="zvd5s0rxmvtz2wedzf35wsa3strev5dep5x2" timestamp="1581364907"&gt;31&lt;/key&gt;&lt;/foreign-keys&gt;&lt;ref-type name="Journal Article"&gt;17&lt;/ref-type&gt;&lt;contributors&gt;&lt;authors&gt;&lt;author&gt;Charlson, M. E.&lt;/author&gt;&lt;author&gt;Pompei, P.&lt;/author&gt;&lt;author&gt;Ales, K. L.&lt;/author&gt;&lt;author&gt;MacKenzie, C. R.&lt;/author&gt;&lt;/authors&gt;&lt;/contributors&gt;&lt;titles&gt;&lt;title&gt;A new method of classifying prognostic comorbidity in longitudinal studies: development and validation&lt;/title&gt;&lt;secondary-title&gt;J Chronic Dis&lt;/secondary-title&gt;&lt;/titles&gt;&lt;periodical&gt;&lt;full-title&gt;J Chronic Dis&lt;/full-title&gt;&lt;/periodical&gt;&lt;pages&gt;373-83&lt;/pages&gt;&lt;volume&gt;40&lt;/volume&gt;&lt;number&gt;5&lt;/number&gt;&lt;edition&gt;1987/01/01&lt;/edition&gt;&lt;keywords&gt;&lt;keyword&gt;Actuarial Analysis&lt;/keyword&gt;&lt;keyword&gt;Age Factors&lt;/keyword&gt;&lt;keyword&gt;Breast Neoplasms/epidemiology&lt;/keyword&gt;&lt;keyword&gt;*Epidemiologic Methods&lt;/keyword&gt;&lt;keyword&gt;Female&lt;/keyword&gt;&lt;keyword&gt;Follow-Up Studies&lt;/keyword&gt;&lt;keyword&gt;Humans&lt;/keyword&gt;&lt;keyword&gt;*Longitudinal Studies&lt;/keyword&gt;&lt;keyword&gt;*Morbidity&lt;/keyword&gt;&lt;keyword&gt;New York City&lt;/keyword&gt;&lt;keyword&gt;Prognosis&lt;/keyword&gt;&lt;keyword&gt;Prospective Studies&lt;/keyword&gt;&lt;keyword&gt;Risk&lt;/keyword&gt;&lt;/keywords&gt;&lt;dates&gt;&lt;year&gt;1987&lt;/year&gt;&lt;/dates&gt;&lt;isbn&gt;0021-9681 (Print)&amp;#xD;0021-9681&lt;/isbn&gt;&lt;accession-num&gt;3558716&lt;/accession-num&gt;&lt;urls&gt;&lt;/urls&gt;&lt;electronic-resource-num&gt;10.1016/0021-9681(87)90171-8&lt;/electronic-resource-num&gt;&lt;remote-database-provider&gt;NLM&lt;/remote-database-provider&gt;&lt;language&gt;eng&lt;/language&gt;&lt;/record&gt;&lt;/Cite&gt;&lt;/EndNote&gt;</w:instrText>
      </w:r>
      <w:r w:rsidRPr="00526BD6">
        <w:rPr>
          <w:rFonts w:cstheme="minorHAnsi"/>
          <w:sz w:val="20"/>
          <w:szCs w:val="20"/>
          <w:lang w:eastAsia="fr-CA"/>
        </w:rPr>
        <w:fldChar w:fldCharType="separate"/>
      </w:r>
      <w:r w:rsidRPr="00526BD6">
        <w:rPr>
          <w:rFonts w:cstheme="minorHAnsi"/>
          <w:noProof/>
          <w:sz w:val="20"/>
          <w:szCs w:val="20"/>
          <w:lang w:eastAsia="fr-CA"/>
        </w:rPr>
        <w:t>[7]</w:t>
      </w:r>
      <w:r w:rsidRPr="00526BD6">
        <w:rPr>
          <w:rFonts w:cstheme="minorHAnsi"/>
          <w:sz w:val="20"/>
          <w:szCs w:val="20"/>
          <w:lang w:eastAsia="fr-CA"/>
        </w:rPr>
        <w:fldChar w:fldCharType="end"/>
      </w:r>
      <w:r w:rsidR="000B295D">
        <w:rPr>
          <w:rFonts w:cstheme="minorHAnsi"/>
          <w:sz w:val="20"/>
          <w:szCs w:val="20"/>
          <w:lang w:eastAsia="fr-CA"/>
        </w:rPr>
        <w:t>.</w:t>
      </w:r>
      <w:r w:rsidRPr="00526BD6">
        <w:rPr>
          <w:rFonts w:cstheme="minorHAnsi"/>
          <w:sz w:val="20"/>
          <w:szCs w:val="20"/>
          <w:lang w:eastAsia="fr-CA"/>
        </w:rPr>
        <w:t xml:space="preserve"> </w:t>
      </w:r>
      <w:r w:rsidR="000B295D" w:rsidRPr="000B295D">
        <w:rPr>
          <w:rFonts w:cstheme="minorHAnsi"/>
          <w:sz w:val="20"/>
          <w:szCs w:val="20"/>
          <w:highlight w:val="yellow"/>
          <w:lang w:eastAsia="fr-CA"/>
        </w:rPr>
        <w:t>Le tableau 2</w:t>
      </w:r>
      <w:r w:rsidR="000B295D">
        <w:rPr>
          <w:rFonts w:cstheme="minorHAnsi"/>
          <w:sz w:val="20"/>
          <w:szCs w:val="20"/>
          <w:lang w:eastAsia="fr-CA"/>
        </w:rPr>
        <w:t xml:space="preserve"> présente les poids relatifs à chaque condition médicale</w:t>
      </w:r>
      <w:r w:rsidRPr="00526BD6">
        <w:rPr>
          <w:rFonts w:cstheme="minorHAnsi"/>
          <w:sz w:val="20"/>
          <w:szCs w:val="20"/>
          <w:lang w:eastAsia="fr-CA"/>
        </w:rPr>
        <w:t xml:space="preserve">. </w:t>
      </w:r>
    </w:p>
    <w:p w14:paraId="51D351E3" w14:textId="5E31D4C9" w:rsidR="00112EAB" w:rsidRDefault="00112EAB" w:rsidP="00112EAB">
      <w:pPr>
        <w:jc w:val="both"/>
        <w:rPr>
          <w:rFonts w:eastAsia="Times New Roman" w:cstheme="minorHAnsi"/>
          <w:b/>
          <w:bCs/>
          <w:color w:val="000000"/>
          <w:lang w:eastAsia="fr-CA"/>
        </w:rPr>
      </w:pPr>
      <w:r w:rsidRPr="00526BD6">
        <w:rPr>
          <w:rFonts w:eastAsia="Times New Roman" w:cstheme="minorHAnsi"/>
          <w:b/>
          <w:bCs/>
          <w:color w:val="000000"/>
          <w:lang w:eastAsia="fr-CA"/>
        </w:rPr>
        <w:t xml:space="preserve">Tableau 2. Poids attribués à chaque condition médicale selon </w:t>
      </w:r>
      <w:r w:rsidR="0027309C">
        <w:rPr>
          <w:rFonts w:eastAsia="Times New Roman" w:cstheme="minorHAnsi"/>
          <w:b/>
          <w:bCs/>
          <w:color w:val="000000"/>
          <w:lang w:eastAsia="fr-CA"/>
        </w:rPr>
        <w:t xml:space="preserve">la méthode de </w:t>
      </w:r>
      <w:proofErr w:type="spellStart"/>
      <w:r w:rsidR="0027309C">
        <w:rPr>
          <w:rFonts w:eastAsia="Times New Roman" w:cstheme="minorHAnsi"/>
          <w:b/>
          <w:bCs/>
          <w:color w:val="000000"/>
          <w:lang w:eastAsia="fr-CA"/>
        </w:rPr>
        <w:t>Charlson</w:t>
      </w:r>
      <w:proofErr w:type="spellEnd"/>
    </w:p>
    <w:tbl>
      <w:tblPr>
        <w:tblStyle w:val="Grilledutableau"/>
        <w:tblW w:w="0" w:type="auto"/>
        <w:tblLook w:val="04A0" w:firstRow="1" w:lastRow="0" w:firstColumn="1" w:lastColumn="0" w:noHBand="0" w:noVBand="1"/>
      </w:tblPr>
      <w:tblGrid>
        <w:gridCol w:w="4957"/>
        <w:gridCol w:w="1726"/>
        <w:gridCol w:w="1534"/>
      </w:tblGrid>
      <w:tr w:rsidR="00112EAB" w:rsidRPr="0027309C" w14:paraId="55E29CCE" w14:textId="77777777" w:rsidTr="0027309C">
        <w:tc>
          <w:tcPr>
            <w:tcW w:w="4957" w:type="dxa"/>
          </w:tcPr>
          <w:p w14:paraId="32F942B0" w14:textId="1B32C322" w:rsidR="00112EAB" w:rsidRPr="0027309C" w:rsidRDefault="0027309C" w:rsidP="00861E2C">
            <w:pPr>
              <w:rPr>
                <w:rFonts w:eastAsia="Times New Roman" w:cstheme="minorHAnsi"/>
                <w:b/>
                <w:bCs/>
                <w:color w:val="000000"/>
                <w:sz w:val="20"/>
                <w:szCs w:val="20"/>
                <w:lang w:eastAsia="fr-CA"/>
              </w:rPr>
            </w:pPr>
            <w:r w:rsidRPr="0027309C">
              <w:rPr>
                <w:rFonts w:eastAsia="Times New Roman" w:cstheme="minorHAnsi"/>
                <w:b/>
                <w:bCs/>
                <w:color w:val="000000"/>
                <w:sz w:val="20"/>
                <w:szCs w:val="20"/>
                <w:lang w:eastAsia="fr-CA"/>
              </w:rPr>
              <w:t>Comorbidité</w:t>
            </w:r>
          </w:p>
        </w:tc>
        <w:tc>
          <w:tcPr>
            <w:tcW w:w="3260" w:type="dxa"/>
            <w:gridSpan w:val="2"/>
          </w:tcPr>
          <w:p w14:paraId="1F802FE2" w14:textId="449F654D" w:rsidR="00112EAB" w:rsidRPr="0027309C" w:rsidRDefault="0027309C" w:rsidP="00861E2C">
            <w:pPr>
              <w:jc w:val="center"/>
              <w:rPr>
                <w:rFonts w:eastAsia="Times New Roman" w:cstheme="minorHAnsi"/>
                <w:b/>
                <w:bCs/>
                <w:i/>
                <w:color w:val="000000"/>
                <w:sz w:val="20"/>
                <w:szCs w:val="20"/>
                <w:lang w:eastAsia="fr-CA"/>
              </w:rPr>
            </w:pPr>
            <w:proofErr w:type="spellStart"/>
            <w:r w:rsidRPr="0027309C">
              <w:rPr>
                <w:rFonts w:eastAsia="Times New Roman" w:cstheme="minorHAnsi"/>
                <w:b/>
                <w:bCs/>
                <w:i/>
                <w:color w:val="000000"/>
                <w:sz w:val="20"/>
                <w:szCs w:val="20"/>
                <w:lang w:eastAsia="fr-CA"/>
              </w:rPr>
              <w:t>Charlson</w:t>
            </w:r>
            <w:proofErr w:type="spellEnd"/>
            <w:r w:rsidRPr="0027309C">
              <w:rPr>
                <w:rFonts w:eastAsia="Times New Roman" w:cstheme="minorHAnsi"/>
                <w:b/>
                <w:bCs/>
                <w:i/>
                <w:color w:val="000000"/>
                <w:sz w:val="20"/>
                <w:szCs w:val="20"/>
                <w:lang w:eastAsia="fr-CA"/>
              </w:rPr>
              <w:t xml:space="preserve"> </w:t>
            </w:r>
            <w:proofErr w:type="spellStart"/>
            <w:r w:rsidRPr="0027309C">
              <w:rPr>
                <w:rFonts w:eastAsia="Times New Roman" w:cstheme="minorHAnsi"/>
                <w:b/>
                <w:bCs/>
                <w:i/>
                <w:color w:val="000000"/>
                <w:sz w:val="20"/>
                <w:szCs w:val="20"/>
                <w:lang w:eastAsia="fr-CA"/>
              </w:rPr>
              <w:t>Weights</w:t>
            </w:r>
            <w:proofErr w:type="spellEnd"/>
          </w:p>
        </w:tc>
      </w:tr>
      <w:tr w:rsidR="00112EAB" w:rsidRPr="0027309C" w14:paraId="12F7DF4C" w14:textId="77777777" w:rsidTr="0027309C">
        <w:tc>
          <w:tcPr>
            <w:tcW w:w="4957" w:type="dxa"/>
          </w:tcPr>
          <w:p w14:paraId="71A66BF1" w14:textId="77777777" w:rsidR="00112EAB" w:rsidRPr="0027309C" w:rsidRDefault="00112EAB" w:rsidP="00861E2C">
            <w:pPr>
              <w:rPr>
                <w:rFonts w:eastAsia="Times New Roman" w:cstheme="minorHAnsi"/>
                <w:b/>
                <w:bCs/>
                <w:color w:val="000000"/>
                <w:sz w:val="20"/>
                <w:szCs w:val="20"/>
                <w:lang w:eastAsia="fr-CA"/>
              </w:rPr>
            </w:pPr>
          </w:p>
        </w:tc>
        <w:tc>
          <w:tcPr>
            <w:tcW w:w="1726" w:type="dxa"/>
          </w:tcPr>
          <w:p w14:paraId="1887E5FA" w14:textId="77777777" w:rsidR="00112EAB" w:rsidRPr="0027309C" w:rsidRDefault="00112EAB" w:rsidP="00861E2C">
            <w:pPr>
              <w:jc w:val="center"/>
              <w:rPr>
                <w:rFonts w:eastAsia="Times New Roman" w:cstheme="minorHAnsi"/>
                <w:b/>
                <w:bCs/>
                <w:color w:val="000000"/>
                <w:sz w:val="20"/>
                <w:szCs w:val="20"/>
                <w:lang w:eastAsia="fr-CA"/>
              </w:rPr>
            </w:pPr>
            <w:r w:rsidRPr="0027309C">
              <w:rPr>
                <w:rFonts w:eastAsia="Times New Roman" w:cstheme="minorHAnsi"/>
                <w:b/>
                <w:bCs/>
                <w:color w:val="000000"/>
                <w:sz w:val="20"/>
                <w:szCs w:val="20"/>
                <w:lang w:eastAsia="fr-CA"/>
              </w:rPr>
              <w:t>CIM-9</w:t>
            </w:r>
          </w:p>
        </w:tc>
        <w:tc>
          <w:tcPr>
            <w:tcW w:w="1534" w:type="dxa"/>
          </w:tcPr>
          <w:p w14:paraId="308E712D" w14:textId="77777777" w:rsidR="00112EAB" w:rsidRPr="0027309C" w:rsidRDefault="00112EAB" w:rsidP="00861E2C">
            <w:pPr>
              <w:jc w:val="center"/>
              <w:rPr>
                <w:rFonts w:eastAsia="Times New Roman" w:cstheme="minorHAnsi"/>
                <w:b/>
                <w:bCs/>
                <w:color w:val="000000"/>
                <w:sz w:val="20"/>
                <w:szCs w:val="20"/>
                <w:lang w:eastAsia="fr-CA"/>
              </w:rPr>
            </w:pPr>
            <w:r w:rsidRPr="0027309C">
              <w:rPr>
                <w:rFonts w:eastAsia="Times New Roman" w:cstheme="minorHAnsi"/>
                <w:b/>
                <w:bCs/>
                <w:color w:val="000000"/>
                <w:sz w:val="20"/>
                <w:szCs w:val="20"/>
                <w:lang w:eastAsia="fr-CA"/>
              </w:rPr>
              <w:t>CIM-10</w:t>
            </w:r>
          </w:p>
        </w:tc>
      </w:tr>
      <w:tr w:rsidR="0027309C" w:rsidRPr="0027309C" w14:paraId="21CF439B" w14:textId="77777777" w:rsidTr="0027309C">
        <w:tc>
          <w:tcPr>
            <w:tcW w:w="4957" w:type="dxa"/>
          </w:tcPr>
          <w:p w14:paraId="4A3E137E" w14:textId="77777777" w:rsidR="0027309C" w:rsidRPr="0027309C" w:rsidRDefault="0027309C" w:rsidP="0027309C">
            <w:pPr>
              <w:rPr>
                <w:rFonts w:eastAsia="Times New Roman" w:cstheme="minorHAnsi"/>
                <w:bCs/>
                <w:i/>
                <w:color w:val="000000"/>
                <w:sz w:val="20"/>
                <w:szCs w:val="20"/>
                <w:lang w:val="en-CA" w:eastAsia="fr-CA"/>
              </w:rPr>
            </w:pPr>
            <w:r w:rsidRPr="0027309C">
              <w:rPr>
                <w:rFonts w:eastAsia="Times New Roman" w:cstheme="minorHAnsi"/>
                <w:bCs/>
                <w:i/>
                <w:color w:val="000000"/>
                <w:sz w:val="20"/>
                <w:szCs w:val="20"/>
                <w:lang w:val="en-CA" w:eastAsia="fr-CA"/>
              </w:rPr>
              <w:t>Hypertension</w:t>
            </w:r>
          </w:p>
        </w:tc>
        <w:tc>
          <w:tcPr>
            <w:tcW w:w="1726" w:type="dxa"/>
          </w:tcPr>
          <w:p w14:paraId="4A7E9B0B" w14:textId="0574B9FC" w:rsidR="0027309C" w:rsidRPr="0027309C" w:rsidRDefault="0027309C" w:rsidP="0027309C">
            <w:pPr>
              <w:jc w:val="center"/>
              <w:rPr>
                <w:rFonts w:eastAsia="Times New Roman" w:cstheme="minorHAnsi"/>
                <w:bCs/>
                <w:color w:val="000000"/>
                <w:sz w:val="20"/>
                <w:szCs w:val="20"/>
                <w:lang w:eastAsia="fr-CA"/>
              </w:rPr>
            </w:pPr>
            <w:r w:rsidRPr="0027309C">
              <w:rPr>
                <w:rFonts w:eastAsia="Times New Roman" w:cstheme="minorHAnsi"/>
                <w:bCs/>
                <w:color w:val="000000"/>
                <w:sz w:val="20"/>
                <w:szCs w:val="20"/>
                <w:lang w:eastAsia="fr-CA"/>
              </w:rPr>
              <w:t>0</w:t>
            </w:r>
          </w:p>
        </w:tc>
        <w:tc>
          <w:tcPr>
            <w:tcW w:w="1534" w:type="dxa"/>
          </w:tcPr>
          <w:p w14:paraId="760EDFC4" w14:textId="2675F7BD" w:rsidR="0027309C" w:rsidRPr="0027309C" w:rsidRDefault="0027309C" w:rsidP="0027309C">
            <w:pPr>
              <w:jc w:val="center"/>
              <w:rPr>
                <w:rFonts w:eastAsia="Times New Roman" w:cstheme="minorHAnsi"/>
                <w:bCs/>
                <w:color w:val="000000"/>
                <w:sz w:val="20"/>
                <w:szCs w:val="20"/>
                <w:lang w:eastAsia="fr-CA"/>
              </w:rPr>
            </w:pPr>
            <w:r w:rsidRPr="0027309C">
              <w:rPr>
                <w:rFonts w:eastAsia="Times New Roman" w:cstheme="minorHAnsi"/>
                <w:bCs/>
                <w:color w:val="000000"/>
                <w:sz w:val="20"/>
                <w:szCs w:val="20"/>
                <w:lang w:eastAsia="fr-CA"/>
              </w:rPr>
              <w:t>0</w:t>
            </w:r>
          </w:p>
        </w:tc>
      </w:tr>
      <w:tr w:rsidR="0027309C" w:rsidRPr="0027309C" w14:paraId="4C719272" w14:textId="77777777" w:rsidTr="0027309C">
        <w:tc>
          <w:tcPr>
            <w:tcW w:w="4957" w:type="dxa"/>
          </w:tcPr>
          <w:p w14:paraId="60D2BE0D" w14:textId="2CFFDC06" w:rsidR="0027309C" w:rsidRPr="0027309C" w:rsidRDefault="0027309C" w:rsidP="0027309C">
            <w:pPr>
              <w:rPr>
                <w:rFonts w:eastAsia="Times New Roman" w:cstheme="minorHAnsi"/>
                <w:bCs/>
                <w:i/>
                <w:color w:val="000000"/>
                <w:sz w:val="20"/>
                <w:szCs w:val="20"/>
                <w:lang w:val="en-CA" w:eastAsia="fr-CA"/>
              </w:rPr>
            </w:pPr>
            <w:r w:rsidRPr="0027309C">
              <w:rPr>
                <w:rFonts w:eastAsia="Times New Roman" w:cstheme="minorHAnsi"/>
                <w:bCs/>
                <w:i/>
                <w:color w:val="000000"/>
                <w:sz w:val="20"/>
                <w:szCs w:val="20"/>
                <w:lang w:val="en-CA" w:eastAsia="fr-CA"/>
              </w:rPr>
              <w:t>Chronic</w:t>
            </w:r>
            <w:r w:rsidRPr="0027309C">
              <w:rPr>
                <w:rFonts w:eastAsia="Times New Roman" w:cstheme="minorHAnsi"/>
                <w:bCs/>
                <w:i/>
                <w:color w:val="000000"/>
                <w:sz w:val="20"/>
                <w:szCs w:val="20"/>
                <w:lang w:val="en-CA" w:eastAsia="fr-CA"/>
              </w:rPr>
              <w:t xml:space="preserve"> </w:t>
            </w:r>
            <w:r w:rsidRPr="0027309C">
              <w:rPr>
                <w:rFonts w:eastAsia="Times New Roman" w:cstheme="minorHAnsi"/>
                <w:bCs/>
                <w:i/>
                <w:color w:val="000000"/>
                <w:sz w:val="20"/>
                <w:szCs w:val="20"/>
                <w:lang w:val="en-CA" w:eastAsia="fr-CA"/>
              </w:rPr>
              <w:t>pulmonary</w:t>
            </w:r>
            <w:r w:rsidRPr="0027309C">
              <w:rPr>
                <w:rFonts w:eastAsia="Times New Roman" w:cstheme="minorHAnsi"/>
                <w:bCs/>
                <w:i/>
                <w:color w:val="000000"/>
                <w:sz w:val="20"/>
                <w:szCs w:val="20"/>
                <w:lang w:val="en-CA" w:eastAsia="fr-CA"/>
              </w:rPr>
              <w:t xml:space="preserve"> </w:t>
            </w:r>
            <w:r w:rsidRPr="0027309C">
              <w:rPr>
                <w:rFonts w:eastAsia="Times New Roman" w:cstheme="minorHAnsi"/>
                <w:bCs/>
                <w:i/>
                <w:color w:val="000000"/>
                <w:sz w:val="20"/>
                <w:szCs w:val="20"/>
                <w:lang w:val="en-CA" w:eastAsia="fr-CA"/>
              </w:rPr>
              <w:t>disease</w:t>
            </w:r>
          </w:p>
        </w:tc>
        <w:tc>
          <w:tcPr>
            <w:tcW w:w="1726" w:type="dxa"/>
          </w:tcPr>
          <w:p w14:paraId="0FD1D796" w14:textId="6A0FA8B9" w:rsidR="0027309C" w:rsidRPr="0027309C" w:rsidRDefault="0027309C" w:rsidP="0027309C">
            <w:pPr>
              <w:jc w:val="center"/>
              <w:rPr>
                <w:rFonts w:eastAsia="Times New Roman" w:cstheme="minorHAnsi"/>
                <w:bCs/>
                <w:color w:val="000000"/>
                <w:sz w:val="20"/>
                <w:szCs w:val="20"/>
                <w:lang w:eastAsia="fr-CA"/>
              </w:rPr>
            </w:pPr>
            <w:r w:rsidRPr="0027309C">
              <w:rPr>
                <w:rFonts w:eastAsia="Times New Roman" w:cstheme="minorHAnsi"/>
                <w:bCs/>
                <w:color w:val="000000"/>
                <w:sz w:val="20"/>
                <w:szCs w:val="20"/>
                <w:lang w:eastAsia="fr-CA"/>
              </w:rPr>
              <w:t>1</w:t>
            </w:r>
          </w:p>
        </w:tc>
        <w:tc>
          <w:tcPr>
            <w:tcW w:w="1534" w:type="dxa"/>
          </w:tcPr>
          <w:p w14:paraId="00484753" w14:textId="16ADCBD1" w:rsidR="0027309C" w:rsidRPr="0027309C" w:rsidRDefault="0027309C" w:rsidP="0027309C">
            <w:pPr>
              <w:jc w:val="center"/>
              <w:rPr>
                <w:rFonts w:eastAsia="Times New Roman" w:cstheme="minorHAnsi"/>
                <w:bCs/>
                <w:color w:val="000000"/>
                <w:sz w:val="20"/>
                <w:szCs w:val="20"/>
                <w:lang w:eastAsia="fr-CA"/>
              </w:rPr>
            </w:pPr>
            <w:r w:rsidRPr="0027309C">
              <w:rPr>
                <w:rFonts w:eastAsia="Times New Roman" w:cstheme="minorHAnsi"/>
                <w:bCs/>
                <w:color w:val="000000"/>
                <w:sz w:val="20"/>
                <w:szCs w:val="20"/>
                <w:lang w:eastAsia="fr-CA"/>
              </w:rPr>
              <w:t>1</w:t>
            </w:r>
          </w:p>
        </w:tc>
      </w:tr>
      <w:tr w:rsidR="0027309C" w:rsidRPr="0027309C" w14:paraId="6B3A1865" w14:textId="77777777" w:rsidTr="0027309C">
        <w:tc>
          <w:tcPr>
            <w:tcW w:w="4957" w:type="dxa"/>
          </w:tcPr>
          <w:p w14:paraId="30B9B78E" w14:textId="576BF288" w:rsidR="0027309C" w:rsidRPr="0027309C" w:rsidRDefault="0027309C" w:rsidP="0027309C">
            <w:pPr>
              <w:rPr>
                <w:rFonts w:eastAsia="Times New Roman" w:cstheme="minorHAnsi"/>
                <w:bCs/>
                <w:i/>
                <w:color w:val="000000"/>
                <w:sz w:val="20"/>
                <w:szCs w:val="20"/>
                <w:lang w:val="en-CA" w:eastAsia="fr-CA"/>
              </w:rPr>
            </w:pPr>
            <w:r w:rsidRPr="0027309C">
              <w:rPr>
                <w:rFonts w:eastAsia="Times New Roman" w:cstheme="minorHAnsi"/>
                <w:bCs/>
                <w:i/>
                <w:color w:val="000000"/>
                <w:sz w:val="20"/>
                <w:szCs w:val="20"/>
                <w:lang w:val="en-CA" w:eastAsia="fr-CA"/>
              </w:rPr>
              <w:t>Cardiac</w:t>
            </w:r>
            <w:r w:rsidRPr="0027309C">
              <w:rPr>
                <w:rFonts w:eastAsia="Times New Roman" w:cstheme="minorHAnsi"/>
                <w:bCs/>
                <w:i/>
                <w:color w:val="000000"/>
                <w:sz w:val="20"/>
                <w:szCs w:val="20"/>
                <w:lang w:val="en-CA" w:eastAsia="fr-CA"/>
              </w:rPr>
              <w:t xml:space="preserve"> </w:t>
            </w:r>
            <w:r w:rsidRPr="0027309C">
              <w:rPr>
                <w:rFonts w:eastAsia="Times New Roman" w:cstheme="minorHAnsi"/>
                <w:bCs/>
                <w:i/>
                <w:color w:val="000000"/>
                <w:sz w:val="20"/>
                <w:szCs w:val="20"/>
                <w:lang w:val="en-CA" w:eastAsia="fr-CA"/>
              </w:rPr>
              <w:t>arrhythmias</w:t>
            </w:r>
          </w:p>
        </w:tc>
        <w:tc>
          <w:tcPr>
            <w:tcW w:w="1726" w:type="dxa"/>
          </w:tcPr>
          <w:p w14:paraId="5FC39C33" w14:textId="75C8B98A" w:rsidR="0027309C" w:rsidRPr="0027309C" w:rsidRDefault="0027309C" w:rsidP="0027309C">
            <w:pPr>
              <w:jc w:val="center"/>
              <w:rPr>
                <w:rFonts w:eastAsia="Times New Roman" w:cstheme="minorHAnsi"/>
                <w:bCs/>
                <w:color w:val="000000"/>
                <w:sz w:val="20"/>
                <w:szCs w:val="20"/>
                <w:lang w:eastAsia="fr-CA"/>
              </w:rPr>
            </w:pPr>
            <w:r w:rsidRPr="0027309C">
              <w:rPr>
                <w:rFonts w:eastAsia="Times New Roman" w:cstheme="minorHAnsi"/>
                <w:bCs/>
                <w:color w:val="000000"/>
                <w:sz w:val="20"/>
                <w:szCs w:val="20"/>
                <w:lang w:eastAsia="fr-CA"/>
              </w:rPr>
              <w:t>0</w:t>
            </w:r>
          </w:p>
        </w:tc>
        <w:tc>
          <w:tcPr>
            <w:tcW w:w="1534" w:type="dxa"/>
          </w:tcPr>
          <w:p w14:paraId="6E4C33A8" w14:textId="2470CAF6" w:rsidR="0027309C" w:rsidRPr="0027309C" w:rsidRDefault="0027309C" w:rsidP="0027309C">
            <w:pPr>
              <w:jc w:val="center"/>
              <w:rPr>
                <w:rFonts w:eastAsia="Times New Roman" w:cstheme="minorHAnsi"/>
                <w:bCs/>
                <w:color w:val="000000"/>
                <w:sz w:val="20"/>
                <w:szCs w:val="20"/>
                <w:lang w:eastAsia="fr-CA"/>
              </w:rPr>
            </w:pPr>
            <w:r w:rsidRPr="0027309C">
              <w:rPr>
                <w:rFonts w:eastAsia="Times New Roman" w:cstheme="minorHAnsi"/>
                <w:bCs/>
                <w:color w:val="000000"/>
                <w:sz w:val="20"/>
                <w:szCs w:val="20"/>
                <w:lang w:eastAsia="fr-CA"/>
              </w:rPr>
              <w:t>1</w:t>
            </w:r>
          </w:p>
        </w:tc>
      </w:tr>
      <w:tr w:rsidR="0027309C" w:rsidRPr="0027309C" w14:paraId="37A64A3F" w14:textId="77777777" w:rsidTr="0027309C">
        <w:tc>
          <w:tcPr>
            <w:tcW w:w="4957" w:type="dxa"/>
          </w:tcPr>
          <w:p w14:paraId="1947A8E0" w14:textId="27D9D015" w:rsidR="0027309C" w:rsidRPr="0027309C" w:rsidRDefault="0027309C" w:rsidP="0027309C">
            <w:pPr>
              <w:rPr>
                <w:rFonts w:eastAsia="Times New Roman" w:cstheme="minorHAnsi"/>
                <w:bCs/>
                <w:i/>
                <w:color w:val="000000"/>
                <w:sz w:val="20"/>
                <w:szCs w:val="20"/>
                <w:lang w:val="en-CA" w:eastAsia="fr-CA"/>
              </w:rPr>
            </w:pPr>
            <w:r w:rsidRPr="0027309C">
              <w:rPr>
                <w:rFonts w:eastAsia="Times New Roman" w:cstheme="minorHAnsi"/>
                <w:bCs/>
                <w:i/>
                <w:color w:val="000000"/>
                <w:sz w:val="20"/>
                <w:szCs w:val="20"/>
                <w:lang w:val="en-CA" w:eastAsia="fr-CA"/>
              </w:rPr>
              <w:t>Diabetes,</w:t>
            </w:r>
            <w:r w:rsidRPr="0027309C">
              <w:rPr>
                <w:rFonts w:eastAsia="Times New Roman" w:cstheme="minorHAnsi"/>
                <w:bCs/>
                <w:i/>
                <w:color w:val="000000"/>
                <w:sz w:val="20"/>
                <w:szCs w:val="20"/>
                <w:lang w:val="en-CA" w:eastAsia="fr-CA"/>
              </w:rPr>
              <w:t xml:space="preserve"> </w:t>
            </w:r>
            <w:r w:rsidRPr="0027309C">
              <w:rPr>
                <w:rFonts w:eastAsia="Times New Roman" w:cstheme="minorHAnsi"/>
                <w:bCs/>
                <w:i/>
                <w:color w:val="000000"/>
                <w:sz w:val="20"/>
                <w:szCs w:val="20"/>
                <w:lang w:val="en-CA" w:eastAsia="fr-CA"/>
              </w:rPr>
              <w:t>uncomplicated</w:t>
            </w:r>
          </w:p>
        </w:tc>
        <w:tc>
          <w:tcPr>
            <w:tcW w:w="1726" w:type="dxa"/>
          </w:tcPr>
          <w:p w14:paraId="6D265D42" w14:textId="3082D866" w:rsidR="0027309C" w:rsidRPr="0027309C" w:rsidRDefault="0027309C" w:rsidP="0027309C">
            <w:pPr>
              <w:jc w:val="center"/>
              <w:rPr>
                <w:rFonts w:eastAsia="Times New Roman" w:cstheme="minorHAnsi"/>
                <w:bCs/>
                <w:color w:val="000000"/>
                <w:sz w:val="20"/>
                <w:szCs w:val="20"/>
                <w:lang w:eastAsia="fr-CA"/>
              </w:rPr>
            </w:pPr>
            <w:r w:rsidRPr="0027309C">
              <w:rPr>
                <w:rFonts w:eastAsia="Times New Roman" w:cstheme="minorHAnsi"/>
                <w:bCs/>
                <w:color w:val="000000"/>
                <w:sz w:val="20"/>
                <w:szCs w:val="20"/>
                <w:lang w:eastAsia="fr-CA"/>
              </w:rPr>
              <w:t>0</w:t>
            </w:r>
          </w:p>
        </w:tc>
        <w:tc>
          <w:tcPr>
            <w:tcW w:w="1534" w:type="dxa"/>
          </w:tcPr>
          <w:p w14:paraId="73D49C8B" w14:textId="1626F9C7" w:rsidR="0027309C" w:rsidRPr="0027309C" w:rsidRDefault="0027309C" w:rsidP="0027309C">
            <w:pPr>
              <w:jc w:val="center"/>
              <w:rPr>
                <w:rFonts w:eastAsia="Times New Roman" w:cstheme="minorHAnsi"/>
                <w:bCs/>
                <w:color w:val="000000"/>
                <w:sz w:val="20"/>
                <w:szCs w:val="20"/>
                <w:lang w:eastAsia="fr-CA"/>
              </w:rPr>
            </w:pPr>
            <w:r w:rsidRPr="0027309C">
              <w:rPr>
                <w:rFonts w:eastAsia="Times New Roman" w:cstheme="minorHAnsi"/>
                <w:bCs/>
                <w:color w:val="000000"/>
                <w:sz w:val="20"/>
                <w:szCs w:val="20"/>
                <w:lang w:eastAsia="fr-CA"/>
              </w:rPr>
              <w:t>0</w:t>
            </w:r>
          </w:p>
        </w:tc>
      </w:tr>
      <w:tr w:rsidR="0027309C" w:rsidRPr="0027309C" w14:paraId="1FBD78EF" w14:textId="77777777" w:rsidTr="0027309C">
        <w:tc>
          <w:tcPr>
            <w:tcW w:w="4957" w:type="dxa"/>
          </w:tcPr>
          <w:p w14:paraId="6CF132EE" w14:textId="16F29090" w:rsidR="0027309C" w:rsidRPr="0027309C" w:rsidRDefault="0027309C" w:rsidP="0027309C">
            <w:pPr>
              <w:rPr>
                <w:rFonts w:eastAsia="Times New Roman" w:cstheme="minorHAnsi"/>
                <w:bCs/>
                <w:i/>
                <w:color w:val="000000"/>
                <w:sz w:val="20"/>
                <w:szCs w:val="20"/>
                <w:lang w:val="en-CA" w:eastAsia="fr-CA"/>
              </w:rPr>
            </w:pPr>
            <w:r w:rsidRPr="0027309C">
              <w:rPr>
                <w:rFonts w:eastAsia="Times New Roman" w:cstheme="minorHAnsi"/>
                <w:bCs/>
                <w:i/>
                <w:color w:val="000000"/>
                <w:sz w:val="20"/>
                <w:szCs w:val="20"/>
                <w:lang w:val="en-CA" w:eastAsia="fr-CA"/>
              </w:rPr>
              <w:t>Deficiency</w:t>
            </w:r>
            <w:r w:rsidRPr="0027309C">
              <w:rPr>
                <w:rFonts w:eastAsia="Times New Roman" w:cstheme="minorHAnsi"/>
                <w:bCs/>
                <w:i/>
                <w:color w:val="000000"/>
                <w:sz w:val="20"/>
                <w:szCs w:val="20"/>
                <w:lang w:val="en-CA" w:eastAsia="fr-CA"/>
              </w:rPr>
              <w:t xml:space="preserve"> </w:t>
            </w:r>
            <w:r w:rsidRPr="0027309C">
              <w:rPr>
                <w:rFonts w:eastAsia="Times New Roman" w:cstheme="minorHAnsi"/>
                <w:bCs/>
                <w:i/>
                <w:color w:val="000000"/>
                <w:sz w:val="20"/>
                <w:szCs w:val="20"/>
                <w:lang w:val="en-CA" w:eastAsia="fr-CA"/>
              </w:rPr>
              <w:t>anemia</w:t>
            </w:r>
          </w:p>
        </w:tc>
        <w:tc>
          <w:tcPr>
            <w:tcW w:w="1726" w:type="dxa"/>
          </w:tcPr>
          <w:p w14:paraId="7C3BC9B9" w14:textId="26B47EDF" w:rsidR="0027309C" w:rsidRPr="0027309C" w:rsidRDefault="0027309C" w:rsidP="0027309C">
            <w:pPr>
              <w:jc w:val="center"/>
              <w:rPr>
                <w:rFonts w:eastAsia="Times New Roman" w:cstheme="minorHAnsi"/>
                <w:bCs/>
                <w:color w:val="000000"/>
                <w:sz w:val="20"/>
                <w:szCs w:val="20"/>
                <w:lang w:eastAsia="fr-CA"/>
              </w:rPr>
            </w:pPr>
            <w:r w:rsidRPr="0027309C">
              <w:rPr>
                <w:rFonts w:eastAsia="Times New Roman" w:cstheme="minorHAnsi"/>
                <w:bCs/>
                <w:color w:val="000000"/>
                <w:sz w:val="20"/>
                <w:szCs w:val="20"/>
                <w:lang w:eastAsia="fr-CA"/>
              </w:rPr>
              <w:t>0</w:t>
            </w:r>
          </w:p>
        </w:tc>
        <w:tc>
          <w:tcPr>
            <w:tcW w:w="1534" w:type="dxa"/>
          </w:tcPr>
          <w:p w14:paraId="1CB6ADED" w14:textId="7048FE2D" w:rsidR="0027309C" w:rsidRPr="0027309C" w:rsidRDefault="0027309C" w:rsidP="0027309C">
            <w:pPr>
              <w:jc w:val="center"/>
              <w:rPr>
                <w:rFonts w:eastAsia="Times New Roman" w:cstheme="minorHAnsi"/>
                <w:bCs/>
                <w:color w:val="000000"/>
                <w:sz w:val="20"/>
                <w:szCs w:val="20"/>
                <w:lang w:eastAsia="fr-CA"/>
              </w:rPr>
            </w:pPr>
            <w:r w:rsidRPr="0027309C">
              <w:rPr>
                <w:rFonts w:eastAsia="Times New Roman" w:cstheme="minorHAnsi"/>
                <w:bCs/>
                <w:color w:val="000000"/>
                <w:sz w:val="20"/>
                <w:szCs w:val="20"/>
                <w:lang w:eastAsia="fr-CA"/>
              </w:rPr>
              <w:t>0</w:t>
            </w:r>
          </w:p>
        </w:tc>
      </w:tr>
      <w:tr w:rsidR="0027309C" w:rsidRPr="0027309C" w14:paraId="5DEEEA9A" w14:textId="77777777" w:rsidTr="0027309C">
        <w:tc>
          <w:tcPr>
            <w:tcW w:w="4957" w:type="dxa"/>
          </w:tcPr>
          <w:p w14:paraId="0F7F116E" w14:textId="114DB8A2" w:rsidR="0027309C" w:rsidRPr="0027309C" w:rsidRDefault="0027309C" w:rsidP="0027309C">
            <w:pPr>
              <w:rPr>
                <w:rFonts w:eastAsia="Times New Roman" w:cstheme="minorHAnsi"/>
                <w:bCs/>
                <w:i/>
                <w:color w:val="000000"/>
                <w:sz w:val="20"/>
                <w:szCs w:val="20"/>
                <w:lang w:val="en-CA" w:eastAsia="fr-CA"/>
              </w:rPr>
            </w:pPr>
            <w:r w:rsidRPr="0027309C">
              <w:rPr>
                <w:rFonts w:eastAsia="Times New Roman" w:cstheme="minorHAnsi"/>
                <w:bCs/>
                <w:i/>
                <w:color w:val="000000"/>
                <w:sz w:val="20"/>
                <w:szCs w:val="20"/>
                <w:lang w:val="en-CA" w:eastAsia="fr-CA"/>
              </w:rPr>
              <w:t>Any tumor</w:t>
            </w:r>
            <w:r w:rsidRPr="0027309C">
              <w:rPr>
                <w:rFonts w:eastAsia="Times New Roman" w:cstheme="minorHAnsi"/>
                <w:bCs/>
                <w:i/>
                <w:color w:val="000000"/>
                <w:sz w:val="20"/>
                <w:szCs w:val="20"/>
                <w:lang w:val="en-CA" w:eastAsia="fr-CA"/>
              </w:rPr>
              <w:t xml:space="preserve"> </w:t>
            </w:r>
            <w:r w:rsidRPr="0027309C">
              <w:rPr>
                <w:rFonts w:eastAsia="Times New Roman" w:cstheme="minorHAnsi"/>
                <w:bCs/>
                <w:i/>
                <w:color w:val="000000"/>
                <w:sz w:val="20"/>
                <w:szCs w:val="20"/>
                <w:lang w:val="en-CA" w:eastAsia="fr-CA"/>
              </w:rPr>
              <w:t>without</w:t>
            </w:r>
            <w:r w:rsidRPr="0027309C">
              <w:rPr>
                <w:rFonts w:eastAsia="Times New Roman" w:cstheme="minorHAnsi"/>
                <w:bCs/>
                <w:i/>
                <w:color w:val="000000"/>
                <w:sz w:val="20"/>
                <w:szCs w:val="20"/>
                <w:lang w:val="en-CA" w:eastAsia="fr-CA"/>
              </w:rPr>
              <w:t xml:space="preserve"> </w:t>
            </w:r>
            <w:r w:rsidRPr="0027309C">
              <w:rPr>
                <w:rFonts w:eastAsia="Times New Roman" w:cstheme="minorHAnsi"/>
                <w:bCs/>
                <w:i/>
                <w:color w:val="000000"/>
                <w:sz w:val="20"/>
                <w:szCs w:val="20"/>
                <w:lang w:val="en-CA" w:eastAsia="fr-CA"/>
              </w:rPr>
              <w:t>metastasis</w:t>
            </w:r>
          </w:p>
        </w:tc>
        <w:tc>
          <w:tcPr>
            <w:tcW w:w="1726" w:type="dxa"/>
          </w:tcPr>
          <w:p w14:paraId="18CC5818" w14:textId="7574053A" w:rsidR="0027309C" w:rsidRPr="0027309C" w:rsidRDefault="0027309C" w:rsidP="0027309C">
            <w:pPr>
              <w:jc w:val="center"/>
              <w:rPr>
                <w:rFonts w:eastAsia="Times New Roman" w:cstheme="minorHAnsi"/>
                <w:bCs/>
                <w:color w:val="000000"/>
                <w:sz w:val="20"/>
                <w:szCs w:val="20"/>
                <w:lang w:eastAsia="fr-CA"/>
              </w:rPr>
            </w:pPr>
            <w:r w:rsidRPr="0027309C">
              <w:rPr>
                <w:rFonts w:eastAsia="Times New Roman" w:cstheme="minorHAnsi"/>
                <w:bCs/>
                <w:color w:val="000000"/>
                <w:sz w:val="20"/>
                <w:szCs w:val="20"/>
                <w:lang w:eastAsia="fr-CA"/>
              </w:rPr>
              <w:t>2</w:t>
            </w:r>
          </w:p>
        </w:tc>
        <w:tc>
          <w:tcPr>
            <w:tcW w:w="1534" w:type="dxa"/>
          </w:tcPr>
          <w:p w14:paraId="725C4DDC" w14:textId="3B4BF35B" w:rsidR="0027309C" w:rsidRPr="0027309C" w:rsidRDefault="0027309C" w:rsidP="0027309C">
            <w:pPr>
              <w:jc w:val="center"/>
              <w:rPr>
                <w:rFonts w:eastAsia="Times New Roman" w:cstheme="minorHAnsi"/>
                <w:bCs/>
                <w:color w:val="000000"/>
                <w:sz w:val="20"/>
                <w:szCs w:val="20"/>
                <w:lang w:eastAsia="fr-CA"/>
              </w:rPr>
            </w:pPr>
            <w:r w:rsidRPr="0027309C">
              <w:rPr>
                <w:rFonts w:eastAsia="Times New Roman" w:cstheme="minorHAnsi"/>
                <w:bCs/>
                <w:color w:val="000000"/>
                <w:sz w:val="20"/>
                <w:szCs w:val="20"/>
                <w:lang w:eastAsia="fr-CA"/>
              </w:rPr>
              <w:t>3</w:t>
            </w:r>
          </w:p>
        </w:tc>
      </w:tr>
      <w:tr w:rsidR="0027309C" w:rsidRPr="0027309C" w14:paraId="6021076A" w14:textId="77777777" w:rsidTr="0027309C">
        <w:tc>
          <w:tcPr>
            <w:tcW w:w="4957" w:type="dxa"/>
          </w:tcPr>
          <w:p w14:paraId="31AB0A03" w14:textId="77777777" w:rsidR="0027309C" w:rsidRPr="0027309C" w:rsidRDefault="0027309C" w:rsidP="0027309C">
            <w:pPr>
              <w:rPr>
                <w:rFonts w:eastAsia="Times New Roman" w:cstheme="minorHAnsi"/>
                <w:bCs/>
                <w:i/>
                <w:color w:val="000000"/>
                <w:sz w:val="20"/>
                <w:szCs w:val="20"/>
                <w:lang w:val="en-CA" w:eastAsia="fr-CA"/>
              </w:rPr>
            </w:pPr>
            <w:r w:rsidRPr="0027309C">
              <w:rPr>
                <w:rFonts w:eastAsia="Times New Roman" w:cstheme="minorHAnsi"/>
                <w:bCs/>
                <w:i/>
                <w:color w:val="000000"/>
                <w:sz w:val="20"/>
                <w:szCs w:val="20"/>
                <w:lang w:val="en-CA" w:eastAsia="fr-CA"/>
              </w:rPr>
              <w:t>Hypothyroidism</w:t>
            </w:r>
          </w:p>
        </w:tc>
        <w:tc>
          <w:tcPr>
            <w:tcW w:w="1726" w:type="dxa"/>
          </w:tcPr>
          <w:p w14:paraId="09ABD66E" w14:textId="7EF98890" w:rsidR="0027309C" w:rsidRPr="0027309C" w:rsidRDefault="0027309C" w:rsidP="0027309C">
            <w:pPr>
              <w:jc w:val="center"/>
              <w:rPr>
                <w:rFonts w:eastAsia="Times New Roman" w:cstheme="minorHAnsi"/>
                <w:bCs/>
                <w:color w:val="000000"/>
                <w:sz w:val="20"/>
                <w:szCs w:val="20"/>
                <w:lang w:eastAsia="fr-CA"/>
              </w:rPr>
            </w:pPr>
            <w:r w:rsidRPr="0027309C">
              <w:rPr>
                <w:rFonts w:eastAsia="Times New Roman" w:cstheme="minorHAnsi"/>
                <w:bCs/>
                <w:color w:val="000000"/>
                <w:sz w:val="20"/>
                <w:szCs w:val="20"/>
                <w:lang w:eastAsia="fr-CA"/>
              </w:rPr>
              <w:t>0</w:t>
            </w:r>
          </w:p>
        </w:tc>
        <w:tc>
          <w:tcPr>
            <w:tcW w:w="1534" w:type="dxa"/>
          </w:tcPr>
          <w:p w14:paraId="204DFC6D" w14:textId="6BC3B49C" w:rsidR="0027309C" w:rsidRPr="0027309C" w:rsidRDefault="0027309C" w:rsidP="0027309C">
            <w:pPr>
              <w:jc w:val="center"/>
              <w:rPr>
                <w:rFonts w:eastAsia="Times New Roman" w:cstheme="minorHAnsi"/>
                <w:bCs/>
                <w:color w:val="000000"/>
                <w:sz w:val="20"/>
                <w:szCs w:val="20"/>
                <w:lang w:eastAsia="fr-CA"/>
              </w:rPr>
            </w:pPr>
            <w:r w:rsidRPr="0027309C">
              <w:rPr>
                <w:rFonts w:eastAsia="Times New Roman" w:cstheme="minorHAnsi"/>
                <w:bCs/>
                <w:color w:val="000000"/>
                <w:sz w:val="20"/>
                <w:szCs w:val="20"/>
                <w:lang w:eastAsia="fr-CA"/>
              </w:rPr>
              <w:t>0</w:t>
            </w:r>
          </w:p>
        </w:tc>
      </w:tr>
      <w:tr w:rsidR="0027309C" w:rsidRPr="0027309C" w14:paraId="7314538B" w14:textId="77777777" w:rsidTr="0027309C">
        <w:tc>
          <w:tcPr>
            <w:tcW w:w="4957" w:type="dxa"/>
          </w:tcPr>
          <w:p w14:paraId="6E2658CD" w14:textId="77777777" w:rsidR="0027309C" w:rsidRPr="0027309C" w:rsidRDefault="0027309C" w:rsidP="0027309C">
            <w:pPr>
              <w:rPr>
                <w:rFonts w:eastAsia="Times New Roman" w:cstheme="minorHAnsi"/>
                <w:bCs/>
                <w:i/>
                <w:color w:val="000000"/>
                <w:sz w:val="20"/>
                <w:szCs w:val="20"/>
                <w:lang w:val="en-CA" w:eastAsia="fr-CA"/>
              </w:rPr>
            </w:pPr>
            <w:r w:rsidRPr="0027309C">
              <w:rPr>
                <w:rFonts w:cstheme="minorHAnsi"/>
                <w:i/>
                <w:sz w:val="20"/>
                <w:szCs w:val="20"/>
                <w:lang w:val="en-CA"/>
              </w:rPr>
              <w:t>Renal disease</w:t>
            </w:r>
          </w:p>
        </w:tc>
        <w:tc>
          <w:tcPr>
            <w:tcW w:w="1726" w:type="dxa"/>
          </w:tcPr>
          <w:p w14:paraId="5029B4DF" w14:textId="45F8FE50" w:rsidR="0027309C" w:rsidRPr="0027309C" w:rsidRDefault="0027309C" w:rsidP="0027309C">
            <w:pPr>
              <w:jc w:val="center"/>
              <w:rPr>
                <w:rFonts w:eastAsia="Times New Roman" w:cstheme="minorHAnsi"/>
                <w:bCs/>
                <w:color w:val="000000"/>
                <w:sz w:val="20"/>
                <w:szCs w:val="20"/>
                <w:lang w:eastAsia="fr-CA"/>
              </w:rPr>
            </w:pPr>
            <w:r w:rsidRPr="0027309C">
              <w:rPr>
                <w:rFonts w:eastAsia="Times New Roman" w:cstheme="minorHAnsi"/>
                <w:bCs/>
                <w:color w:val="000000"/>
                <w:sz w:val="20"/>
                <w:szCs w:val="20"/>
                <w:lang w:eastAsia="fr-CA"/>
              </w:rPr>
              <w:t>1</w:t>
            </w:r>
          </w:p>
        </w:tc>
        <w:tc>
          <w:tcPr>
            <w:tcW w:w="1534" w:type="dxa"/>
          </w:tcPr>
          <w:p w14:paraId="6B0CA75A" w14:textId="4DF4BA9C" w:rsidR="0027309C" w:rsidRPr="0027309C" w:rsidRDefault="0027309C" w:rsidP="0027309C">
            <w:pPr>
              <w:jc w:val="center"/>
              <w:rPr>
                <w:rFonts w:eastAsia="Times New Roman" w:cstheme="minorHAnsi"/>
                <w:bCs/>
                <w:color w:val="000000"/>
                <w:sz w:val="20"/>
                <w:szCs w:val="20"/>
                <w:lang w:eastAsia="fr-CA"/>
              </w:rPr>
            </w:pPr>
            <w:r w:rsidRPr="0027309C">
              <w:rPr>
                <w:rFonts w:eastAsia="Times New Roman" w:cstheme="minorHAnsi"/>
                <w:bCs/>
                <w:color w:val="000000"/>
                <w:sz w:val="20"/>
                <w:szCs w:val="20"/>
                <w:lang w:eastAsia="fr-CA"/>
              </w:rPr>
              <w:t>1</w:t>
            </w:r>
          </w:p>
        </w:tc>
      </w:tr>
      <w:tr w:rsidR="0027309C" w:rsidRPr="0027309C" w14:paraId="2F3326D0" w14:textId="77777777" w:rsidTr="0027309C">
        <w:tc>
          <w:tcPr>
            <w:tcW w:w="4957" w:type="dxa"/>
          </w:tcPr>
          <w:p w14:paraId="4A283121" w14:textId="3429842F" w:rsidR="0027309C" w:rsidRPr="0027309C" w:rsidRDefault="0027309C" w:rsidP="0027309C">
            <w:pPr>
              <w:autoSpaceDE w:val="0"/>
              <w:autoSpaceDN w:val="0"/>
              <w:adjustRightInd w:val="0"/>
              <w:rPr>
                <w:rFonts w:eastAsia="Times New Roman" w:cstheme="minorHAnsi"/>
                <w:bCs/>
                <w:i/>
                <w:color w:val="000000"/>
                <w:sz w:val="20"/>
                <w:szCs w:val="20"/>
                <w:lang w:val="en-CA" w:eastAsia="fr-CA"/>
              </w:rPr>
            </w:pPr>
            <w:r w:rsidRPr="0027309C">
              <w:rPr>
                <w:rFonts w:cstheme="minorHAnsi"/>
                <w:i/>
                <w:sz w:val="20"/>
                <w:szCs w:val="20"/>
                <w:lang w:val="en-CA"/>
              </w:rPr>
              <w:t>Fluid and</w:t>
            </w:r>
            <w:r w:rsidRPr="0027309C">
              <w:rPr>
                <w:rFonts w:cstheme="minorHAnsi"/>
                <w:i/>
                <w:sz w:val="20"/>
                <w:szCs w:val="20"/>
                <w:lang w:val="en-CA"/>
              </w:rPr>
              <w:t xml:space="preserve"> </w:t>
            </w:r>
            <w:r w:rsidRPr="0027309C">
              <w:rPr>
                <w:rFonts w:cstheme="minorHAnsi"/>
                <w:i/>
                <w:sz w:val="20"/>
                <w:szCs w:val="20"/>
                <w:lang w:val="en-CA"/>
              </w:rPr>
              <w:t>electrolyte</w:t>
            </w:r>
            <w:r w:rsidRPr="0027309C">
              <w:rPr>
                <w:rFonts w:cstheme="minorHAnsi"/>
                <w:i/>
                <w:sz w:val="20"/>
                <w:szCs w:val="20"/>
                <w:lang w:val="en-CA"/>
              </w:rPr>
              <w:t xml:space="preserve"> </w:t>
            </w:r>
            <w:r w:rsidRPr="0027309C">
              <w:rPr>
                <w:rFonts w:cstheme="minorHAnsi"/>
                <w:i/>
                <w:sz w:val="20"/>
                <w:szCs w:val="20"/>
                <w:lang w:val="en-CA"/>
              </w:rPr>
              <w:t>disorders</w:t>
            </w:r>
          </w:p>
        </w:tc>
        <w:tc>
          <w:tcPr>
            <w:tcW w:w="1726" w:type="dxa"/>
          </w:tcPr>
          <w:p w14:paraId="02F19A68" w14:textId="7C412298" w:rsidR="0027309C" w:rsidRPr="0027309C" w:rsidRDefault="0027309C" w:rsidP="0027309C">
            <w:pPr>
              <w:jc w:val="center"/>
              <w:rPr>
                <w:rFonts w:eastAsia="Times New Roman" w:cstheme="minorHAnsi"/>
                <w:bCs/>
                <w:color w:val="000000"/>
                <w:sz w:val="20"/>
                <w:szCs w:val="20"/>
                <w:lang w:eastAsia="fr-CA"/>
              </w:rPr>
            </w:pPr>
            <w:r w:rsidRPr="0027309C">
              <w:rPr>
                <w:rFonts w:eastAsia="Times New Roman" w:cstheme="minorHAnsi"/>
                <w:bCs/>
                <w:color w:val="000000"/>
                <w:sz w:val="20"/>
                <w:szCs w:val="20"/>
                <w:lang w:eastAsia="fr-CA"/>
              </w:rPr>
              <w:t>2</w:t>
            </w:r>
          </w:p>
        </w:tc>
        <w:tc>
          <w:tcPr>
            <w:tcW w:w="1534" w:type="dxa"/>
          </w:tcPr>
          <w:p w14:paraId="09BD2BFA" w14:textId="40A7C8EA" w:rsidR="0027309C" w:rsidRPr="0027309C" w:rsidRDefault="0027309C" w:rsidP="0027309C">
            <w:pPr>
              <w:jc w:val="center"/>
              <w:rPr>
                <w:rFonts w:eastAsia="Times New Roman" w:cstheme="minorHAnsi"/>
                <w:bCs/>
                <w:color w:val="000000"/>
                <w:sz w:val="20"/>
                <w:szCs w:val="20"/>
                <w:lang w:eastAsia="fr-CA"/>
              </w:rPr>
            </w:pPr>
            <w:r w:rsidRPr="0027309C">
              <w:rPr>
                <w:rFonts w:eastAsia="Times New Roman" w:cstheme="minorHAnsi"/>
                <w:bCs/>
                <w:color w:val="000000"/>
                <w:sz w:val="20"/>
                <w:szCs w:val="20"/>
                <w:lang w:eastAsia="fr-CA"/>
              </w:rPr>
              <w:t>2</w:t>
            </w:r>
          </w:p>
        </w:tc>
      </w:tr>
      <w:tr w:rsidR="0027309C" w:rsidRPr="0027309C" w14:paraId="1E5F172C" w14:textId="77777777" w:rsidTr="0027309C">
        <w:tc>
          <w:tcPr>
            <w:tcW w:w="4957" w:type="dxa"/>
          </w:tcPr>
          <w:p w14:paraId="4D05DF77" w14:textId="7897DB99" w:rsidR="0027309C" w:rsidRPr="0027309C" w:rsidRDefault="0027309C" w:rsidP="0027309C">
            <w:pPr>
              <w:autoSpaceDE w:val="0"/>
              <w:autoSpaceDN w:val="0"/>
              <w:adjustRightInd w:val="0"/>
              <w:rPr>
                <w:rFonts w:eastAsia="Times New Roman" w:cstheme="minorHAnsi"/>
                <w:bCs/>
                <w:i/>
                <w:color w:val="000000"/>
                <w:sz w:val="20"/>
                <w:szCs w:val="20"/>
                <w:lang w:val="en-CA" w:eastAsia="fr-CA"/>
              </w:rPr>
            </w:pPr>
            <w:r w:rsidRPr="0027309C">
              <w:rPr>
                <w:rFonts w:cstheme="minorHAnsi"/>
                <w:i/>
                <w:sz w:val="20"/>
                <w:szCs w:val="20"/>
                <w:lang w:val="en-CA"/>
              </w:rPr>
              <w:t>Peripheral</w:t>
            </w:r>
            <w:r w:rsidRPr="0027309C">
              <w:rPr>
                <w:rFonts w:cstheme="minorHAnsi"/>
                <w:i/>
                <w:sz w:val="20"/>
                <w:szCs w:val="20"/>
                <w:lang w:val="en-CA"/>
              </w:rPr>
              <w:t xml:space="preserve"> </w:t>
            </w:r>
            <w:r w:rsidRPr="0027309C">
              <w:rPr>
                <w:rFonts w:cstheme="minorHAnsi"/>
                <w:i/>
                <w:sz w:val="20"/>
                <w:szCs w:val="20"/>
                <w:lang w:val="en-CA"/>
              </w:rPr>
              <w:t>vascular</w:t>
            </w:r>
            <w:r w:rsidRPr="0027309C">
              <w:rPr>
                <w:rFonts w:cstheme="minorHAnsi"/>
                <w:i/>
                <w:sz w:val="20"/>
                <w:szCs w:val="20"/>
                <w:lang w:val="en-CA"/>
              </w:rPr>
              <w:t xml:space="preserve"> </w:t>
            </w:r>
            <w:r w:rsidRPr="0027309C">
              <w:rPr>
                <w:rFonts w:cstheme="minorHAnsi"/>
                <w:i/>
                <w:sz w:val="20"/>
                <w:szCs w:val="20"/>
                <w:lang w:val="en-CA"/>
              </w:rPr>
              <w:t>disorders</w:t>
            </w:r>
          </w:p>
        </w:tc>
        <w:tc>
          <w:tcPr>
            <w:tcW w:w="1726" w:type="dxa"/>
          </w:tcPr>
          <w:p w14:paraId="755ABEA8" w14:textId="69D911C2" w:rsidR="0027309C" w:rsidRPr="0027309C" w:rsidRDefault="0027309C" w:rsidP="0027309C">
            <w:pPr>
              <w:jc w:val="center"/>
              <w:rPr>
                <w:rFonts w:eastAsia="Times New Roman" w:cstheme="minorHAnsi"/>
                <w:bCs/>
                <w:color w:val="000000"/>
                <w:sz w:val="20"/>
                <w:szCs w:val="20"/>
                <w:lang w:eastAsia="fr-CA"/>
              </w:rPr>
            </w:pPr>
            <w:r w:rsidRPr="0027309C">
              <w:rPr>
                <w:rFonts w:eastAsia="Times New Roman" w:cstheme="minorHAnsi"/>
                <w:bCs/>
                <w:color w:val="000000"/>
                <w:sz w:val="20"/>
                <w:szCs w:val="20"/>
                <w:lang w:eastAsia="fr-CA"/>
              </w:rPr>
              <w:t>1</w:t>
            </w:r>
          </w:p>
        </w:tc>
        <w:tc>
          <w:tcPr>
            <w:tcW w:w="1534" w:type="dxa"/>
          </w:tcPr>
          <w:p w14:paraId="3551187C" w14:textId="7FD39577" w:rsidR="0027309C" w:rsidRPr="0027309C" w:rsidRDefault="0027309C" w:rsidP="0027309C">
            <w:pPr>
              <w:jc w:val="center"/>
              <w:rPr>
                <w:rFonts w:eastAsia="Times New Roman" w:cstheme="minorHAnsi"/>
                <w:bCs/>
                <w:color w:val="000000"/>
                <w:sz w:val="20"/>
                <w:szCs w:val="20"/>
                <w:lang w:eastAsia="fr-CA"/>
              </w:rPr>
            </w:pPr>
            <w:r w:rsidRPr="0027309C">
              <w:rPr>
                <w:rFonts w:eastAsia="Times New Roman" w:cstheme="minorHAnsi"/>
                <w:bCs/>
                <w:color w:val="000000"/>
                <w:sz w:val="20"/>
                <w:szCs w:val="20"/>
                <w:lang w:eastAsia="fr-CA"/>
              </w:rPr>
              <w:t>0</w:t>
            </w:r>
          </w:p>
        </w:tc>
      </w:tr>
      <w:tr w:rsidR="0027309C" w:rsidRPr="0027309C" w14:paraId="55322B9F" w14:textId="77777777" w:rsidTr="0027309C">
        <w:tc>
          <w:tcPr>
            <w:tcW w:w="4957" w:type="dxa"/>
          </w:tcPr>
          <w:p w14:paraId="04094CFE" w14:textId="7A843D0A" w:rsidR="0027309C" w:rsidRPr="0027309C" w:rsidRDefault="0027309C" w:rsidP="0027309C">
            <w:pPr>
              <w:autoSpaceDE w:val="0"/>
              <w:autoSpaceDN w:val="0"/>
              <w:adjustRightInd w:val="0"/>
              <w:rPr>
                <w:rFonts w:eastAsia="Times New Roman" w:cstheme="minorHAnsi"/>
                <w:bCs/>
                <w:i/>
                <w:color w:val="000000"/>
                <w:sz w:val="20"/>
                <w:szCs w:val="20"/>
                <w:lang w:val="en-CA" w:eastAsia="fr-CA"/>
              </w:rPr>
            </w:pPr>
            <w:r w:rsidRPr="0027309C">
              <w:rPr>
                <w:rFonts w:cstheme="minorHAnsi"/>
                <w:i/>
                <w:sz w:val="20"/>
                <w:szCs w:val="20"/>
                <w:lang w:val="en-CA"/>
              </w:rPr>
              <w:t>Myocardial</w:t>
            </w:r>
            <w:r w:rsidRPr="0027309C">
              <w:rPr>
                <w:rFonts w:cstheme="minorHAnsi"/>
                <w:i/>
                <w:sz w:val="20"/>
                <w:szCs w:val="20"/>
                <w:lang w:val="en-CA"/>
              </w:rPr>
              <w:t xml:space="preserve"> </w:t>
            </w:r>
            <w:r w:rsidRPr="0027309C">
              <w:rPr>
                <w:rFonts w:cstheme="minorHAnsi"/>
                <w:i/>
                <w:sz w:val="20"/>
                <w:szCs w:val="20"/>
                <w:lang w:val="en-CA"/>
              </w:rPr>
              <w:t>infarction</w:t>
            </w:r>
          </w:p>
        </w:tc>
        <w:tc>
          <w:tcPr>
            <w:tcW w:w="1726" w:type="dxa"/>
          </w:tcPr>
          <w:p w14:paraId="73DB5435" w14:textId="478B3916" w:rsidR="0027309C" w:rsidRPr="0027309C" w:rsidRDefault="0027309C" w:rsidP="0027309C">
            <w:pPr>
              <w:jc w:val="center"/>
              <w:rPr>
                <w:rFonts w:eastAsia="Times New Roman" w:cstheme="minorHAnsi"/>
                <w:bCs/>
                <w:color w:val="000000"/>
                <w:sz w:val="20"/>
                <w:szCs w:val="20"/>
                <w:lang w:eastAsia="fr-CA"/>
              </w:rPr>
            </w:pPr>
            <w:r w:rsidRPr="0027309C">
              <w:rPr>
                <w:rFonts w:eastAsia="Times New Roman" w:cstheme="minorHAnsi"/>
                <w:bCs/>
                <w:color w:val="000000"/>
                <w:sz w:val="20"/>
                <w:szCs w:val="20"/>
                <w:lang w:eastAsia="fr-CA"/>
              </w:rPr>
              <w:t>2</w:t>
            </w:r>
          </w:p>
        </w:tc>
        <w:tc>
          <w:tcPr>
            <w:tcW w:w="1534" w:type="dxa"/>
          </w:tcPr>
          <w:p w14:paraId="403A6E57" w14:textId="7319FBFA" w:rsidR="0027309C" w:rsidRPr="0027309C" w:rsidRDefault="0027309C" w:rsidP="0027309C">
            <w:pPr>
              <w:jc w:val="center"/>
              <w:rPr>
                <w:rFonts w:eastAsia="Times New Roman" w:cstheme="minorHAnsi"/>
                <w:bCs/>
                <w:color w:val="000000"/>
                <w:sz w:val="20"/>
                <w:szCs w:val="20"/>
                <w:lang w:eastAsia="fr-CA"/>
              </w:rPr>
            </w:pPr>
            <w:r w:rsidRPr="0027309C">
              <w:rPr>
                <w:rFonts w:eastAsia="Times New Roman" w:cstheme="minorHAnsi"/>
                <w:bCs/>
                <w:color w:val="000000"/>
                <w:sz w:val="20"/>
                <w:szCs w:val="20"/>
                <w:lang w:eastAsia="fr-CA"/>
              </w:rPr>
              <w:t>2</w:t>
            </w:r>
          </w:p>
        </w:tc>
      </w:tr>
      <w:tr w:rsidR="0027309C" w:rsidRPr="0027309C" w14:paraId="6F1538B6" w14:textId="77777777" w:rsidTr="0027309C">
        <w:tc>
          <w:tcPr>
            <w:tcW w:w="4957" w:type="dxa"/>
          </w:tcPr>
          <w:p w14:paraId="6E52AA14" w14:textId="6CBD64C3" w:rsidR="0027309C" w:rsidRPr="0027309C" w:rsidRDefault="0027309C" w:rsidP="0027309C">
            <w:pPr>
              <w:autoSpaceDE w:val="0"/>
              <w:autoSpaceDN w:val="0"/>
              <w:adjustRightInd w:val="0"/>
              <w:rPr>
                <w:rFonts w:eastAsia="Times New Roman" w:cstheme="minorHAnsi"/>
                <w:bCs/>
                <w:i/>
                <w:color w:val="000000"/>
                <w:sz w:val="20"/>
                <w:szCs w:val="20"/>
                <w:lang w:val="en-CA" w:eastAsia="fr-CA"/>
              </w:rPr>
            </w:pPr>
            <w:r w:rsidRPr="0027309C">
              <w:rPr>
                <w:rFonts w:cstheme="minorHAnsi"/>
                <w:i/>
                <w:sz w:val="20"/>
                <w:szCs w:val="20"/>
                <w:lang w:val="en-CA"/>
              </w:rPr>
              <w:t>Congestive</w:t>
            </w:r>
            <w:r w:rsidRPr="0027309C">
              <w:rPr>
                <w:rFonts w:cstheme="minorHAnsi"/>
                <w:i/>
                <w:sz w:val="20"/>
                <w:szCs w:val="20"/>
                <w:lang w:val="en-CA"/>
              </w:rPr>
              <w:t xml:space="preserve"> </w:t>
            </w:r>
            <w:r w:rsidRPr="0027309C">
              <w:rPr>
                <w:rFonts w:cstheme="minorHAnsi"/>
                <w:i/>
                <w:sz w:val="20"/>
                <w:szCs w:val="20"/>
                <w:lang w:val="en-CA"/>
              </w:rPr>
              <w:t>heart failure</w:t>
            </w:r>
          </w:p>
        </w:tc>
        <w:tc>
          <w:tcPr>
            <w:tcW w:w="1726" w:type="dxa"/>
          </w:tcPr>
          <w:p w14:paraId="7453ABE3" w14:textId="4319D343" w:rsidR="0027309C" w:rsidRPr="0027309C" w:rsidRDefault="0027309C" w:rsidP="0027309C">
            <w:pPr>
              <w:jc w:val="center"/>
              <w:rPr>
                <w:rFonts w:eastAsia="Times New Roman" w:cstheme="minorHAnsi"/>
                <w:bCs/>
                <w:color w:val="000000"/>
                <w:sz w:val="20"/>
                <w:szCs w:val="20"/>
                <w:lang w:eastAsia="fr-CA"/>
              </w:rPr>
            </w:pPr>
            <w:r w:rsidRPr="0027309C">
              <w:rPr>
                <w:rFonts w:eastAsia="Times New Roman" w:cstheme="minorHAnsi"/>
                <w:bCs/>
                <w:color w:val="000000"/>
                <w:sz w:val="20"/>
                <w:szCs w:val="20"/>
                <w:lang w:eastAsia="fr-CA"/>
              </w:rPr>
              <w:t>2</w:t>
            </w:r>
          </w:p>
        </w:tc>
        <w:tc>
          <w:tcPr>
            <w:tcW w:w="1534" w:type="dxa"/>
          </w:tcPr>
          <w:p w14:paraId="48F61B20" w14:textId="46E48880" w:rsidR="0027309C" w:rsidRPr="0027309C" w:rsidRDefault="0027309C" w:rsidP="0027309C">
            <w:pPr>
              <w:jc w:val="center"/>
              <w:rPr>
                <w:rFonts w:eastAsia="Times New Roman" w:cstheme="minorHAnsi"/>
                <w:bCs/>
                <w:color w:val="000000"/>
                <w:sz w:val="20"/>
                <w:szCs w:val="20"/>
                <w:lang w:eastAsia="fr-CA"/>
              </w:rPr>
            </w:pPr>
            <w:r w:rsidRPr="0027309C">
              <w:rPr>
                <w:rFonts w:eastAsia="Times New Roman" w:cstheme="minorHAnsi"/>
                <w:bCs/>
                <w:color w:val="000000"/>
                <w:sz w:val="20"/>
                <w:szCs w:val="20"/>
                <w:lang w:eastAsia="fr-CA"/>
              </w:rPr>
              <w:t>2</w:t>
            </w:r>
          </w:p>
        </w:tc>
      </w:tr>
      <w:tr w:rsidR="0027309C" w:rsidRPr="0027309C" w14:paraId="7CD1CD82" w14:textId="77777777" w:rsidTr="0027309C">
        <w:tc>
          <w:tcPr>
            <w:tcW w:w="4957" w:type="dxa"/>
          </w:tcPr>
          <w:p w14:paraId="1C2DA271" w14:textId="77777777" w:rsidR="0027309C" w:rsidRPr="0027309C" w:rsidRDefault="0027309C" w:rsidP="0027309C">
            <w:pPr>
              <w:rPr>
                <w:rFonts w:eastAsia="Times New Roman" w:cstheme="minorHAnsi"/>
                <w:bCs/>
                <w:i/>
                <w:color w:val="000000"/>
                <w:sz w:val="20"/>
                <w:szCs w:val="20"/>
                <w:lang w:val="en-CA" w:eastAsia="fr-CA"/>
              </w:rPr>
            </w:pPr>
            <w:r w:rsidRPr="0027309C">
              <w:rPr>
                <w:rFonts w:cstheme="minorHAnsi"/>
                <w:i/>
                <w:sz w:val="20"/>
                <w:szCs w:val="20"/>
                <w:lang w:val="en-CA"/>
              </w:rPr>
              <w:t>Obesity</w:t>
            </w:r>
          </w:p>
        </w:tc>
        <w:tc>
          <w:tcPr>
            <w:tcW w:w="1726" w:type="dxa"/>
          </w:tcPr>
          <w:p w14:paraId="1DBD9A80" w14:textId="50CA9C1D" w:rsidR="0027309C" w:rsidRPr="0027309C" w:rsidRDefault="0027309C" w:rsidP="0027309C">
            <w:pPr>
              <w:jc w:val="center"/>
              <w:rPr>
                <w:rFonts w:eastAsia="Times New Roman" w:cstheme="minorHAnsi"/>
                <w:bCs/>
                <w:color w:val="000000"/>
                <w:sz w:val="20"/>
                <w:szCs w:val="20"/>
                <w:lang w:eastAsia="fr-CA"/>
              </w:rPr>
            </w:pPr>
            <w:r w:rsidRPr="0027309C">
              <w:rPr>
                <w:rFonts w:eastAsia="Times New Roman" w:cstheme="minorHAnsi"/>
                <w:bCs/>
                <w:color w:val="000000"/>
                <w:sz w:val="20"/>
                <w:szCs w:val="20"/>
                <w:lang w:eastAsia="fr-CA"/>
              </w:rPr>
              <w:t>0</w:t>
            </w:r>
          </w:p>
        </w:tc>
        <w:tc>
          <w:tcPr>
            <w:tcW w:w="1534" w:type="dxa"/>
          </w:tcPr>
          <w:p w14:paraId="0DDCE4FD" w14:textId="485578E1" w:rsidR="0027309C" w:rsidRPr="0027309C" w:rsidRDefault="0027309C" w:rsidP="0027309C">
            <w:pPr>
              <w:jc w:val="center"/>
              <w:rPr>
                <w:rFonts w:eastAsia="Times New Roman" w:cstheme="minorHAnsi"/>
                <w:bCs/>
                <w:color w:val="000000"/>
                <w:sz w:val="20"/>
                <w:szCs w:val="20"/>
                <w:lang w:eastAsia="fr-CA"/>
              </w:rPr>
            </w:pPr>
            <w:r w:rsidRPr="0027309C">
              <w:rPr>
                <w:rFonts w:eastAsia="Times New Roman" w:cstheme="minorHAnsi"/>
                <w:bCs/>
                <w:color w:val="000000"/>
                <w:sz w:val="20"/>
                <w:szCs w:val="20"/>
                <w:lang w:eastAsia="fr-CA"/>
              </w:rPr>
              <w:t>0</w:t>
            </w:r>
          </w:p>
        </w:tc>
      </w:tr>
      <w:tr w:rsidR="0027309C" w:rsidRPr="0027309C" w14:paraId="2B372446" w14:textId="77777777" w:rsidTr="0027309C">
        <w:tc>
          <w:tcPr>
            <w:tcW w:w="4957" w:type="dxa"/>
          </w:tcPr>
          <w:p w14:paraId="17C5EC90" w14:textId="77777777" w:rsidR="0027309C" w:rsidRPr="0027309C" w:rsidRDefault="0027309C" w:rsidP="0027309C">
            <w:pPr>
              <w:rPr>
                <w:rFonts w:eastAsia="Times New Roman" w:cstheme="minorHAnsi"/>
                <w:bCs/>
                <w:i/>
                <w:color w:val="000000"/>
                <w:sz w:val="20"/>
                <w:szCs w:val="20"/>
                <w:lang w:val="en-CA" w:eastAsia="fr-CA"/>
              </w:rPr>
            </w:pPr>
            <w:r w:rsidRPr="0027309C">
              <w:rPr>
                <w:rFonts w:cstheme="minorHAnsi"/>
                <w:i/>
                <w:sz w:val="20"/>
                <w:szCs w:val="20"/>
                <w:lang w:val="en-CA"/>
              </w:rPr>
              <w:t>Valvular disease</w:t>
            </w:r>
          </w:p>
        </w:tc>
        <w:tc>
          <w:tcPr>
            <w:tcW w:w="1726" w:type="dxa"/>
          </w:tcPr>
          <w:p w14:paraId="1F111F5D" w14:textId="07D3D829" w:rsidR="0027309C" w:rsidRPr="0027309C" w:rsidRDefault="0027309C" w:rsidP="0027309C">
            <w:pPr>
              <w:jc w:val="center"/>
              <w:rPr>
                <w:rFonts w:eastAsia="Times New Roman" w:cstheme="minorHAnsi"/>
                <w:bCs/>
                <w:color w:val="000000"/>
                <w:sz w:val="20"/>
                <w:szCs w:val="20"/>
                <w:lang w:eastAsia="fr-CA"/>
              </w:rPr>
            </w:pPr>
            <w:r w:rsidRPr="0027309C">
              <w:rPr>
                <w:rFonts w:eastAsia="Times New Roman" w:cstheme="minorHAnsi"/>
                <w:bCs/>
                <w:color w:val="000000"/>
                <w:sz w:val="20"/>
                <w:szCs w:val="20"/>
                <w:lang w:eastAsia="fr-CA"/>
              </w:rPr>
              <w:t>0</w:t>
            </w:r>
          </w:p>
        </w:tc>
        <w:tc>
          <w:tcPr>
            <w:tcW w:w="1534" w:type="dxa"/>
          </w:tcPr>
          <w:p w14:paraId="6EECFE76" w14:textId="120B3C8A" w:rsidR="0027309C" w:rsidRPr="0027309C" w:rsidRDefault="0027309C" w:rsidP="0027309C">
            <w:pPr>
              <w:jc w:val="center"/>
              <w:rPr>
                <w:rFonts w:eastAsia="Times New Roman" w:cstheme="minorHAnsi"/>
                <w:bCs/>
                <w:color w:val="000000"/>
                <w:sz w:val="20"/>
                <w:szCs w:val="20"/>
                <w:lang w:eastAsia="fr-CA"/>
              </w:rPr>
            </w:pPr>
            <w:r w:rsidRPr="0027309C">
              <w:rPr>
                <w:rFonts w:eastAsia="Times New Roman" w:cstheme="minorHAnsi"/>
                <w:bCs/>
                <w:color w:val="000000"/>
                <w:sz w:val="20"/>
                <w:szCs w:val="20"/>
                <w:lang w:eastAsia="fr-CA"/>
              </w:rPr>
              <w:t>0</w:t>
            </w:r>
          </w:p>
        </w:tc>
      </w:tr>
      <w:tr w:rsidR="0027309C" w:rsidRPr="0027309C" w14:paraId="728F36D5" w14:textId="77777777" w:rsidTr="0027309C">
        <w:tc>
          <w:tcPr>
            <w:tcW w:w="4957" w:type="dxa"/>
          </w:tcPr>
          <w:p w14:paraId="68A31003" w14:textId="0AFE6C5E" w:rsidR="0027309C" w:rsidRPr="0027309C" w:rsidRDefault="0027309C" w:rsidP="0027309C">
            <w:pPr>
              <w:autoSpaceDE w:val="0"/>
              <w:autoSpaceDN w:val="0"/>
              <w:adjustRightInd w:val="0"/>
              <w:rPr>
                <w:rFonts w:eastAsia="Times New Roman" w:cstheme="minorHAnsi"/>
                <w:bCs/>
                <w:i/>
                <w:color w:val="000000"/>
                <w:sz w:val="20"/>
                <w:szCs w:val="20"/>
                <w:lang w:val="en-CA" w:eastAsia="fr-CA"/>
              </w:rPr>
            </w:pPr>
            <w:r w:rsidRPr="0027309C">
              <w:rPr>
                <w:rFonts w:cstheme="minorHAnsi"/>
                <w:i/>
                <w:sz w:val="20"/>
                <w:szCs w:val="20"/>
                <w:lang w:val="en-CA"/>
              </w:rPr>
              <w:t>Metastatic</w:t>
            </w:r>
            <w:r w:rsidRPr="0027309C">
              <w:rPr>
                <w:rFonts w:cstheme="minorHAnsi"/>
                <w:i/>
                <w:sz w:val="20"/>
                <w:szCs w:val="20"/>
                <w:lang w:val="en-CA"/>
              </w:rPr>
              <w:t xml:space="preserve"> </w:t>
            </w:r>
            <w:r w:rsidRPr="0027309C">
              <w:rPr>
                <w:rFonts w:cstheme="minorHAnsi"/>
                <w:i/>
                <w:sz w:val="20"/>
                <w:szCs w:val="20"/>
                <w:lang w:val="en-CA"/>
              </w:rPr>
              <w:t>cancer</w:t>
            </w:r>
          </w:p>
        </w:tc>
        <w:tc>
          <w:tcPr>
            <w:tcW w:w="1726" w:type="dxa"/>
          </w:tcPr>
          <w:p w14:paraId="52AA3E32" w14:textId="65184547" w:rsidR="0027309C" w:rsidRPr="0027309C" w:rsidRDefault="0027309C" w:rsidP="0027309C">
            <w:pPr>
              <w:jc w:val="center"/>
              <w:rPr>
                <w:rFonts w:eastAsia="Times New Roman" w:cstheme="minorHAnsi"/>
                <w:bCs/>
                <w:color w:val="000000"/>
                <w:sz w:val="20"/>
                <w:szCs w:val="20"/>
                <w:lang w:eastAsia="fr-CA"/>
              </w:rPr>
            </w:pPr>
            <w:r w:rsidRPr="0027309C">
              <w:rPr>
                <w:rFonts w:eastAsia="Times New Roman" w:cstheme="minorHAnsi"/>
                <w:bCs/>
                <w:color w:val="000000"/>
                <w:sz w:val="20"/>
                <w:szCs w:val="20"/>
                <w:lang w:eastAsia="fr-CA"/>
              </w:rPr>
              <w:t>5</w:t>
            </w:r>
          </w:p>
        </w:tc>
        <w:tc>
          <w:tcPr>
            <w:tcW w:w="1534" w:type="dxa"/>
          </w:tcPr>
          <w:p w14:paraId="6820EEB6" w14:textId="541E23B8" w:rsidR="0027309C" w:rsidRPr="0027309C" w:rsidRDefault="0027309C" w:rsidP="0027309C">
            <w:pPr>
              <w:jc w:val="center"/>
              <w:rPr>
                <w:rFonts w:eastAsia="Times New Roman" w:cstheme="minorHAnsi"/>
                <w:bCs/>
                <w:color w:val="000000"/>
                <w:sz w:val="20"/>
                <w:szCs w:val="20"/>
                <w:lang w:eastAsia="fr-CA"/>
              </w:rPr>
            </w:pPr>
            <w:r w:rsidRPr="0027309C">
              <w:rPr>
                <w:rFonts w:eastAsia="Times New Roman" w:cstheme="minorHAnsi"/>
                <w:bCs/>
                <w:color w:val="000000"/>
                <w:sz w:val="20"/>
                <w:szCs w:val="20"/>
                <w:lang w:eastAsia="fr-CA"/>
              </w:rPr>
              <w:t>5</w:t>
            </w:r>
          </w:p>
        </w:tc>
      </w:tr>
      <w:tr w:rsidR="0027309C" w:rsidRPr="0027309C" w14:paraId="150398F8" w14:textId="77777777" w:rsidTr="0027309C">
        <w:tc>
          <w:tcPr>
            <w:tcW w:w="4957" w:type="dxa"/>
          </w:tcPr>
          <w:p w14:paraId="583A4181" w14:textId="461020BC" w:rsidR="0027309C" w:rsidRPr="0027309C" w:rsidRDefault="0027309C" w:rsidP="0027309C">
            <w:pPr>
              <w:autoSpaceDE w:val="0"/>
              <w:autoSpaceDN w:val="0"/>
              <w:adjustRightInd w:val="0"/>
              <w:rPr>
                <w:rFonts w:cstheme="minorHAnsi"/>
                <w:i/>
                <w:sz w:val="20"/>
                <w:szCs w:val="20"/>
                <w:lang w:val="en-CA"/>
              </w:rPr>
            </w:pPr>
            <w:r w:rsidRPr="0027309C">
              <w:rPr>
                <w:rFonts w:cstheme="minorHAnsi"/>
                <w:i/>
                <w:sz w:val="20"/>
                <w:szCs w:val="20"/>
                <w:lang w:val="en-CA"/>
              </w:rPr>
              <w:t>Dementia</w:t>
            </w:r>
          </w:p>
        </w:tc>
        <w:tc>
          <w:tcPr>
            <w:tcW w:w="1726" w:type="dxa"/>
          </w:tcPr>
          <w:p w14:paraId="4DEFE746" w14:textId="12C228FC" w:rsidR="0027309C" w:rsidRPr="0027309C" w:rsidRDefault="0027309C" w:rsidP="0027309C">
            <w:pPr>
              <w:jc w:val="center"/>
              <w:rPr>
                <w:rFonts w:eastAsia="Times New Roman" w:cstheme="minorHAnsi"/>
                <w:bCs/>
                <w:color w:val="000000"/>
                <w:sz w:val="20"/>
                <w:szCs w:val="20"/>
                <w:lang w:eastAsia="fr-CA"/>
              </w:rPr>
            </w:pPr>
            <w:r w:rsidRPr="0027309C">
              <w:rPr>
                <w:rFonts w:eastAsia="Times New Roman" w:cstheme="minorHAnsi"/>
                <w:bCs/>
                <w:color w:val="000000"/>
                <w:sz w:val="20"/>
                <w:szCs w:val="20"/>
                <w:lang w:eastAsia="fr-CA"/>
              </w:rPr>
              <w:t>2</w:t>
            </w:r>
          </w:p>
        </w:tc>
        <w:tc>
          <w:tcPr>
            <w:tcW w:w="1534" w:type="dxa"/>
          </w:tcPr>
          <w:p w14:paraId="07885A79" w14:textId="5F68C031" w:rsidR="0027309C" w:rsidRPr="0027309C" w:rsidRDefault="0027309C" w:rsidP="0027309C">
            <w:pPr>
              <w:jc w:val="center"/>
              <w:rPr>
                <w:rFonts w:eastAsia="Times New Roman" w:cstheme="minorHAnsi"/>
                <w:bCs/>
                <w:color w:val="000000"/>
                <w:sz w:val="20"/>
                <w:szCs w:val="20"/>
                <w:lang w:eastAsia="fr-CA"/>
              </w:rPr>
            </w:pPr>
            <w:r w:rsidRPr="0027309C">
              <w:rPr>
                <w:rFonts w:eastAsia="Times New Roman" w:cstheme="minorHAnsi"/>
                <w:bCs/>
                <w:color w:val="000000"/>
                <w:sz w:val="20"/>
                <w:szCs w:val="20"/>
                <w:lang w:eastAsia="fr-CA"/>
              </w:rPr>
              <w:t>2</w:t>
            </w:r>
          </w:p>
        </w:tc>
      </w:tr>
      <w:tr w:rsidR="0027309C" w:rsidRPr="0027309C" w14:paraId="099C11AC" w14:textId="77777777" w:rsidTr="0027309C">
        <w:tc>
          <w:tcPr>
            <w:tcW w:w="4957" w:type="dxa"/>
          </w:tcPr>
          <w:p w14:paraId="1D948038" w14:textId="7A8AAD67" w:rsidR="0027309C" w:rsidRPr="0027309C" w:rsidRDefault="0027309C" w:rsidP="0027309C">
            <w:pPr>
              <w:autoSpaceDE w:val="0"/>
              <w:autoSpaceDN w:val="0"/>
              <w:adjustRightInd w:val="0"/>
              <w:rPr>
                <w:rFonts w:cstheme="minorHAnsi"/>
                <w:i/>
                <w:sz w:val="20"/>
                <w:szCs w:val="20"/>
                <w:lang w:val="en-CA"/>
              </w:rPr>
            </w:pPr>
            <w:r w:rsidRPr="0027309C">
              <w:rPr>
                <w:rFonts w:cstheme="minorHAnsi"/>
                <w:i/>
                <w:sz w:val="20"/>
                <w:szCs w:val="20"/>
                <w:lang w:val="en-CA"/>
              </w:rPr>
              <w:t>Cerebrovascular</w:t>
            </w:r>
            <w:r w:rsidRPr="0027309C">
              <w:rPr>
                <w:rFonts w:cstheme="minorHAnsi"/>
                <w:i/>
                <w:sz w:val="20"/>
                <w:szCs w:val="20"/>
                <w:lang w:val="en-CA"/>
              </w:rPr>
              <w:t xml:space="preserve"> </w:t>
            </w:r>
            <w:r w:rsidRPr="0027309C">
              <w:rPr>
                <w:rFonts w:cstheme="minorHAnsi"/>
                <w:i/>
                <w:sz w:val="20"/>
                <w:szCs w:val="20"/>
                <w:lang w:val="en-CA"/>
              </w:rPr>
              <w:t>disease</w:t>
            </w:r>
          </w:p>
        </w:tc>
        <w:tc>
          <w:tcPr>
            <w:tcW w:w="1726" w:type="dxa"/>
          </w:tcPr>
          <w:p w14:paraId="6507A89A" w14:textId="3DAB10C8" w:rsidR="0027309C" w:rsidRPr="0027309C" w:rsidRDefault="0027309C" w:rsidP="0027309C">
            <w:pPr>
              <w:jc w:val="center"/>
              <w:rPr>
                <w:rFonts w:eastAsia="Times New Roman" w:cstheme="minorHAnsi"/>
                <w:bCs/>
                <w:color w:val="000000"/>
                <w:sz w:val="20"/>
                <w:szCs w:val="20"/>
                <w:lang w:eastAsia="fr-CA"/>
              </w:rPr>
            </w:pPr>
            <w:r w:rsidRPr="0027309C">
              <w:rPr>
                <w:rFonts w:eastAsia="Times New Roman" w:cstheme="minorHAnsi"/>
                <w:bCs/>
                <w:color w:val="000000"/>
                <w:sz w:val="20"/>
                <w:szCs w:val="20"/>
                <w:lang w:eastAsia="fr-CA"/>
              </w:rPr>
              <w:t>2</w:t>
            </w:r>
          </w:p>
        </w:tc>
        <w:tc>
          <w:tcPr>
            <w:tcW w:w="1534" w:type="dxa"/>
          </w:tcPr>
          <w:p w14:paraId="71DC07FD" w14:textId="50A1F443" w:rsidR="0027309C" w:rsidRPr="0027309C" w:rsidRDefault="0027309C" w:rsidP="0027309C">
            <w:pPr>
              <w:jc w:val="center"/>
              <w:rPr>
                <w:rFonts w:eastAsia="Times New Roman" w:cstheme="minorHAnsi"/>
                <w:bCs/>
                <w:color w:val="000000"/>
                <w:sz w:val="20"/>
                <w:szCs w:val="20"/>
                <w:lang w:eastAsia="fr-CA"/>
              </w:rPr>
            </w:pPr>
            <w:r w:rsidRPr="0027309C">
              <w:rPr>
                <w:rFonts w:eastAsia="Times New Roman" w:cstheme="minorHAnsi"/>
                <w:bCs/>
                <w:color w:val="000000"/>
                <w:sz w:val="20"/>
                <w:szCs w:val="20"/>
                <w:lang w:eastAsia="fr-CA"/>
              </w:rPr>
              <w:t>2</w:t>
            </w:r>
          </w:p>
        </w:tc>
      </w:tr>
      <w:tr w:rsidR="0027309C" w:rsidRPr="0027309C" w14:paraId="5C8A7444" w14:textId="77777777" w:rsidTr="0027309C">
        <w:tc>
          <w:tcPr>
            <w:tcW w:w="4957" w:type="dxa"/>
          </w:tcPr>
          <w:p w14:paraId="435EAF5A" w14:textId="77777777" w:rsidR="0027309C" w:rsidRPr="0027309C" w:rsidRDefault="0027309C" w:rsidP="0027309C">
            <w:pPr>
              <w:autoSpaceDE w:val="0"/>
              <w:autoSpaceDN w:val="0"/>
              <w:adjustRightInd w:val="0"/>
              <w:rPr>
                <w:rFonts w:cstheme="minorHAnsi"/>
                <w:i/>
                <w:sz w:val="20"/>
                <w:szCs w:val="20"/>
                <w:lang w:val="en-CA"/>
              </w:rPr>
            </w:pPr>
            <w:r w:rsidRPr="0027309C">
              <w:rPr>
                <w:rFonts w:cstheme="minorHAnsi"/>
                <w:i/>
                <w:sz w:val="20"/>
                <w:szCs w:val="20"/>
                <w:lang w:val="en-CA"/>
              </w:rPr>
              <w:t>Depression</w:t>
            </w:r>
          </w:p>
        </w:tc>
        <w:tc>
          <w:tcPr>
            <w:tcW w:w="1726" w:type="dxa"/>
          </w:tcPr>
          <w:p w14:paraId="2279EE8F" w14:textId="66AF9C33" w:rsidR="0027309C" w:rsidRPr="0027309C" w:rsidRDefault="0027309C" w:rsidP="0027309C">
            <w:pPr>
              <w:jc w:val="center"/>
              <w:rPr>
                <w:rFonts w:eastAsia="Times New Roman" w:cstheme="minorHAnsi"/>
                <w:bCs/>
                <w:color w:val="000000"/>
                <w:sz w:val="20"/>
                <w:szCs w:val="20"/>
                <w:lang w:eastAsia="fr-CA"/>
              </w:rPr>
            </w:pPr>
            <w:r w:rsidRPr="0027309C">
              <w:rPr>
                <w:rFonts w:eastAsia="Times New Roman" w:cstheme="minorHAnsi"/>
                <w:bCs/>
                <w:color w:val="000000"/>
                <w:sz w:val="20"/>
                <w:szCs w:val="20"/>
                <w:lang w:eastAsia="fr-CA"/>
              </w:rPr>
              <w:t>0</w:t>
            </w:r>
          </w:p>
        </w:tc>
        <w:tc>
          <w:tcPr>
            <w:tcW w:w="1534" w:type="dxa"/>
          </w:tcPr>
          <w:p w14:paraId="3AC195C7" w14:textId="70248DB9" w:rsidR="0027309C" w:rsidRPr="0027309C" w:rsidRDefault="0027309C" w:rsidP="0027309C">
            <w:pPr>
              <w:jc w:val="center"/>
              <w:rPr>
                <w:rFonts w:eastAsia="Times New Roman" w:cstheme="minorHAnsi"/>
                <w:bCs/>
                <w:color w:val="000000"/>
                <w:sz w:val="20"/>
                <w:szCs w:val="20"/>
                <w:lang w:eastAsia="fr-CA"/>
              </w:rPr>
            </w:pPr>
            <w:r w:rsidRPr="0027309C">
              <w:rPr>
                <w:rFonts w:eastAsia="Times New Roman" w:cstheme="minorHAnsi"/>
                <w:bCs/>
                <w:color w:val="000000"/>
                <w:sz w:val="20"/>
                <w:szCs w:val="20"/>
                <w:lang w:eastAsia="fr-CA"/>
              </w:rPr>
              <w:t>0</w:t>
            </w:r>
          </w:p>
        </w:tc>
      </w:tr>
      <w:tr w:rsidR="0027309C" w:rsidRPr="0027309C" w14:paraId="2E153769" w14:textId="77777777" w:rsidTr="0027309C">
        <w:tc>
          <w:tcPr>
            <w:tcW w:w="4957" w:type="dxa"/>
          </w:tcPr>
          <w:p w14:paraId="4E1570F9" w14:textId="59BB9FDA" w:rsidR="0027309C" w:rsidRPr="0027309C" w:rsidRDefault="0027309C" w:rsidP="0027309C">
            <w:pPr>
              <w:autoSpaceDE w:val="0"/>
              <w:autoSpaceDN w:val="0"/>
              <w:adjustRightInd w:val="0"/>
              <w:rPr>
                <w:rFonts w:cstheme="minorHAnsi"/>
                <w:i/>
                <w:sz w:val="20"/>
                <w:szCs w:val="20"/>
                <w:lang w:val="en-CA"/>
              </w:rPr>
            </w:pPr>
            <w:r w:rsidRPr="0027309C">
              <w:rPr>
                <w:rFonts w:cstheme="minorHAnsi"/>
                <w:i/>
                <w:sz w:val="20"/>
                <w:szCs w:val="20"/>
                <w:lang w:val="en-CA"/>
              </w:rPr>
              <w:t>Neurological</w:t>
            </w:r>
            <w:r w:rsidRPr="0027309C">
              <w:rPr>
                <w:rFonts w:cstheme="minorHAnsi"/>
                <w:i/>
                <w:sz w:val="20"/>
                <w:szCs w:val="20"/>
                <w:lang w:val="en-CA"/>
              </w:rPr>
              <w:t xml:space="preserve"> </w:t>
            </w:r>
            <w:r w:rsidRPr="0027309C">
              <w:rPr>
                <w:rFonts w:cstheme="minorHAnsi"/>
                <w:i/>
                <w:sz w:val="20"/>
                <w:szCs w:val="20"/>
                <w:lang w:val="en-CA"/>
              </w:rPr>
              <w:t>disorders</w:t>
            </w:r>
          </w:p>
        </w:tc>
        <w:tc>
          <w:tcPr>
            <w:tcW w:w="1726" w:type="dxa"/>
          </w:tcPr>
          <w:p w14:paraId="279BDE7E" w14:textId="7A083EAB" w:rsidR="0027309C" w:rsidRPr="0027309C" w:rsidRDefault="0027309C" w:rsidP="0027309C">
            <w:pPr>
              <w:jc w:val="center"/>
              <w:rPr>
                <w:rFonts w:eastAsia="Times New Roman" w:cstheme="minorHAnsi"/>
                <w:bCs/>
                <w:color w:val="000000"/>
                <w:sz w:val="20"/>
                <w:szCs w:val="20"/>
                <w:lang w:eastAsia="fr-CA"/>
              </w:rPr>
            </w:pPr>
            <w:r w:rsidRPr="0027309C">
              <w:rPr>
                <w:rFonts w:eastAsia="Times New Roman" w:cstheme="minorHAnsi"/>
                <w:bCs/>
                <w:color w:val="000000"/>
                <w:sz w:val="20"/>
                <w:szCs w:val="20"/>
                <w:lang w:eastAsia="fr-CA"/>
              </w:rPr>
              <w:t>2</w:t>
            </w:r>
          </w:p>
        </w:tc>
        <w:tc>
          <w:tcPr>
            <w:tcW w:w="1534" w:type="dxa"/>
          </w:tcPr>
          <w:p w14:paraId="21B3600B" w14:textId="455DD4D0" w:rsidR="0027309C" w:rsidRPr="0027309C" w:rsidRDefault="0027309C" w:rsidP="0027309C">
            <w:pPr>
              <w:jc w:val="center"/>
              <w:rPr>
                <w:rFonts w:eastAsia="Times New Roman" w:cstheme="minorHAnsi"/>
                <w:bCs/>
                <w:color w:val="000000"/>
                <w:sz w:val="20"/>
                <w:szCs w:val="20"/>
                <w:lang w:eastAsia="fr-CA"/>
              </w:rPr>
            </w:pPr>
            <w:r w:rsidRPr="0027309C">
              <w:rPr>
                <w:rFonts w:eastAsia="Times New Roman" w:cstheme="minorHAnsi"/>
                <w:bCs/>
                <w:color w:val="000000"/>
                <w:sz w:val="20"/>
                <w:szCs w:val="20"/>
                <w:lang w:eastAsia="fr-CA"/>
              </w:rPr>
              <w:t>2</w:t>
            </w:r>
          </w:p>
        </w:tc>
      </w:tr>
      <w:tr w:rsidR="0027309C" w:rsidRPr="0027309C" w14:paraId="136DC08F" w14:textId="77777777" w:rsidTr="0027309C">
        <w:tc>
          <w:tcPr>
            <w:tcW w:w="4957" w:type="dxa"/>
          </w:tcPr>
          <w:p w14:paraId="7EFB801F" w14:textId="77777777" w:rsidR="0027309C" w:rsidRPr="0027309C" w:rsidRDefault="0027309C" w:rsidP="0027309C">
            <w:pPr>
              <w:autoSpaceDE w:val="0"/>
              <w:autoSpaceDN w:val="0"/>
              <w:adjustRightInd w:val="0"/>
              <w:rPr>
                <w:rFonts w:cstheme="minorHAnsi"/>
                <w:i/>
                <w:sz w:val="20"/>
                <w:szCs w:val="20"/>
                <w:lang w:val="en-CA"/>
              </w:rPr>
            </w:pPr>
            <w:r w:rsidRPr="0027309C">
              <w:rPr>
                <w:rFonts w:cstheme="minorHAnsi"/>
                <w:i/>
                <w:sz w:val="20"/>
                <w:szCs w:val="20"/>
                <w:lang w:val="en-CA"/>
              </w:rPr>
              <w:t>Alcohol abuse</w:t>
            </w:r>
          </w:p>
        </w:tc>
        <w:tc>
          <w:tcPr>
            <w:tcW w:w="1726" w:type="dxa"/>
          </w:tcPr>
          <w:p w14:paraId="116F2252" w14:textId="295926C6" w:rsidR="0027309C" w:rsidRPr="0027309C" w:rsidRDefault="0027309C" w:rsidP="0027309C">
            <w:pPr>
              <w:jc w:val="center"/>
              <w:rPr>
                <w:rFonts w:eastAsia="Times New Roman" w:cstheme="minorHAnsi"/>
                <w:bCs/>
                <w:color w:val="000000"/>
                <w:sz w:val="20"/>
                <w:szCs w:val="20"/>
                <w:lang w:eastAsia="fr-CA"/>
              </w:rPr>
            </w:pPr>
            <w:r w:rsidRPr="0027309C">
              <w:rPr>
                <w:rFonts w:eastAsia="Times New Roman" w:cstheme="minorHAnsi"/>
                <w:bCs/>
                <w:color w:val="000000"/>
                <w:sz w:val="20"/>
                <w:szCs w:val="20"/>
                <w:lang w:eastAsia="fr-CA"/>
              </w:rPr>
              <w:t>0</w:t>
            </w:r>
          </w:p>
        </w:tc>
        <w:tc>
          <w:tcPr>
            <w:tcW w:w="1534" w:type="dxa"/>
          </w:tcPr>
          <w:p w14:paraId="6F845D68" w14:textId="3BBA0AE7" w:rsidR="0027309C" w:rsidRPr="0027309C" w:rsidRDefault="0027309C" w:rsidP="0027309C">
            <w:pPr>
              <w:jc w:val="center"/>
              <w:rPr>
                <w:rFonts w:eastAsia="Times New Roman" w:cstheme="minorHAnsi"/>
                <w:bCs/>
                <w:color w:val="000000"/>
                <w:sz w:val="20"/>
                <w:szCs w:val="20"/>
                <w:lang w:eastAsia="fr-CA"/>
              </w:rPr>
            </w:pPr>
            <w:r w:rsidRPr="0027309C">
              <w:rPr>
                <w:rFonts w:eastAsia="Times New Roman" w:cstheme="minorHAnsi"/>
                <w:bCs/>
                <w:color w:val="000000"/>
                <w:sz w:val="20"/>
                <w:szCs w:val="20"/>
                <w:lang w:eastAsia="fr-CA"/>
              </w:rPr>
              <w:t>1</w:t>
            </w:r>
          </w:p>
        </w:tc>
      </w:tr>
      <w:tr w:rsidR="0027309C" w:rsidRPr="0027309C" w14:paraId="08E0CFDE" w14:textId="77777777" w:rsidTr="0027309C">
        <w:tc>
          <w:tcPr>
            <w:tcW w:w="4957" w:type="dxa"/>
          </w:tcPr>
          <w:p w14:paraId="7480E578" w14:textId="77777777" w:rsidR="0027309C" w:rsidRPr="0027309C" w:rsidRDefault="0027309C" w:rsidP="0027309C">
            <w:pPr>
              <w:autoSpaceDE w:val="0"/>
              <w:autoSpaceDN w:val="0"/>
              <w:adjustRightInd w:val="0"/>
              <w:rPr>
                <w:rFonts w:cstheme="minorHAnsi"/>
                <w:i/>
                <w:sz w:val="20"/>
                <w:szCs w:val="20"/>
                <w:lang w:val="en-CA"/>
              </w:rPr>
            </w:pPr>
            <w:r w:rsidRPr="0027309C">
              <w:rPr>
                <w:rFonts w:cstheme="minorHAnsi"/>
                <w:i/>
                <w:sz w:val="20"/>
                <w:szCs w:val="20"/>
                <w:lang w:val="en-CA"/>
              </w:rPr>
              <w:t>Liver disease</w:t>
            </w:r>
          </w:p>
        </w:tc>
        <w:tc>
          <w:tcPr>
            <w:tcW w:w="1726" w:type="dxa"/>
          </w:tcPr>
          <w:p w14:paraId="0FF01D4A" w14:textId="5C314F1F" w:rsidR="0027309C" w:rsidRPr="0027309C" w:rsidRDefault="0027309C" w:rsidP="0027309C">
            <w:pPr>
              <w:jc w:val="center"/>
              <w:rPr>
                <w:rFonts w:eastAsia="Times New Roman" w:cstheme="minorHAnsi"/>
                <w:bCs/>
                <w:color w:val="000000"/>
                <w:sz w:val="20"/>
                <w:szCs w:val="20"/>
                <w:lang w:eastAsia="fr-CA"/>
              </w:rPr>
            </w:pPr>
            <w:r w:rsidRPr="0027309C">
              <w:rPr>
                <w:rFonts w:eastAsia="Times New Roman" w:cstheme="minorHAnsi"/>
                <w:bCs/>
                <w:color w:val="000000"/>
                <w:sz w:val="20"/>
                <w:szCs w:val="20"/>
                <w:lang w:eastAsia="fr-CA"/>
              </w:rPr>
              <w:t>2</w:t>
            </w:r>
          </w:p>
        </w:tc>
        <w:tc>
          <w:tcPr>
            <w:tcW w:w="1534" w:type="dxa"/>
          </w:tcPr>
          <w:p w14:paraId="09A05A8E" w14:textId="6B410380" w:rsidR="0027309C" w:rsidRPr="0027309C" w:rsidRDefault="0027309C" w:rsidP="0027309C">
            <w:pPr>
              <w:jc w:val="center"/>
              <w:rPr>
                <w:rFonts w:eastAsia="Times New Roman" w:cstheme="minorHAnsi"/>
                <w:bCs/>
                <w:color w:val="000000"/>
                <w:sz w:val="20"/>
                <w:szCs w:val="20"/>
                <w:lang w:eastAsia="fr-CA"/>
              </w:rPr>
            </w:pPr>
            <w:r w:rsidRPr="0027309C">
              <w:rPr>
                <w:rFonts w:eastAsia="Times New Roman" w:cstheme="minorHAnsi"/>
                <w:bCs/>
                <w:color w:val="000000"/>
                <w:sz w:val="20"/>
                <w:szCs w:val="20"/>
                <w:lang w:eastAsia="fr-CA"/>
              </w:rPr>
              <w:t>2</w:t>
            </w:r>
          </w:p>
        </w:tc>
      </w:tr>
      <w:tr w:rsidR="0027309C" w:rsidRPr="0027309C" w14:paraId="74673028" w14:textId="77777777" w:rsidTr="0027309C">
        <w:tc>
          <w:tcPr>
            <w:tcW w:w="4957" w:type="dxa"/>
          </w:tcPr>
          <w:p w14:paraId="2EE1C832" w14:textId="5A1BC3FF" w:rsidR="0027309C" w:rsidRPr="0027309C" w:rsidRDefault="0027309C" w:rsidP="0027309C">
            <w:pPr>
              <w:autoSpaceDE w:val="0"/>
              <w:autoSpaceDN w:val="0"/>
              <w:adjustRightInd w:val="0"/>
              <w:rPr>
                <w:rFonts w:cstheme="minorHAnsi"/>
                <w:i/>
                <w:sz w:val="20"/>
                <w:szCs w:val="20"/>
                <w:lang w:val="en-CA"/>
              </w:rPr>
            </w:pPr>
            <w:r w:rsidRPr="0027309C">
              <w:rPr>
                <w:rFonts w:cstheme="minorHAnsi"/>
                <w:i/>
                <w:sz w:val="20"/>
                <w:szCs w:val="20"/>
                <w:lang w:val="en-CA"/>
              </w:rPr>
              <w:t>Diabetes,</w:t>
            </w:r>
            <w:r w:rsidRPr="0027309C">
              <w:rPr>
                <w:rFonts w:cstheme="minorHAnsi"/>
                <w:i/>
                <w:sz w:val="20"/>
                <w:szCs w:val="20"/>
                <w:lang w:val="en-CA"/>
              </w:rPr>
              <w:t xml:space="preserve"> </w:t>
            </w:r>
            <w:r w:rsidRPr="0027309C">
              <w:rPr>
                <w:rFonts w:cstheme="minorHAnsi"/>
                <w:i/>
                <w:sz w:val="20"/>
                <w:szCs w:val="20"/>
                <w:lang w:val="en-CA"/>
              </w:rPr>
              <w:t>complicated</w:t>
            </w:r>
          </w:p>
        </w:tc>
        <w:tc>
          <w:tcPr>
            <w:tcW w:w="1726" w:type="dxa"/>
          </w:tcPr>
          <w:p w14:paraId="26C9FB0F" w14:textId="6AB54641" w:rsidR="0027309C" w:rsidRPr="0027309C" w:rsidRDefault="0027309C" w:rsidP="0027309C">
            <w:pPr>
              <w:jc w:val="center"/>
              <w:rPr>
                <w:rFonts w:eastAsia="Times New Roman" w:cstheme="minorHAnsi"/>
                <w:bCs/>
                <w:color w:val="000000"/>
                <w:sz w:val="20"/>
                <w:szCs w:val="20"/>
                <w:lang w:eastAsia="fr-CA"/>
              </w:rPr>
            </w:pPr>
            <w:r w:rsidRPr="0027309C">
              <w:rPr>
                <w:rFonts w:eastAsia="Times New Roman" w:cstheme="minorHAnsi"/>
                <w:bCs/>
                <w:color w:val="000000"/>
                <w:sz w:val="20"/>
                <w:szCs w:val="20"/>
                <w:lang w:eastAsia="fr-CA"/>
              </w:rPr>
              <w:t>0</w:t>
            </w:r>
          </w:p>
        </w:tc>
        <w:tc>
          <w:tcPr>
            <w:tcW w:w="1534" w:type="dxa"/>
          </w:tcPr>
          <w:p w14:paraId="2DB14092" w14:textId="38303F8F" w:rsidR="0027309C" w:rsidRPr="0027309C" w:rsidRDefault="0027309C" w:rsidP="0027309C">
            <w:pPr>
              <w:jc w:val="center"/>
              <w:rPr>
                <w:rFonts w:eastAsia="Times New Roman" w:cstheme="minorHAnsi"/>
                <w:bCs/>
                <w:color w:val="000000"/>
                <w:sz w:val="20"/>
                <w:szCs w:val="20"/>
                <w:lang w:eastAsia="fr-CA"/>
              </w:rPr>
            </w:pPr>
            <w:r w:rsidRPr="0027309C">
              <w:rPr>
                <w:rFonts w:eastAsia="Times New Roman" w:cstheme="minorHAnsi"/>
                <w:bCs/>
                <w:color w:val="000000"/>
                <w:sz w:val="20"/>
                <w:szCs w:val="20"/>
                <w:lang w:eastAsia="fr-CA"/>
              </w:rPr>
              <w:t>0</w:t>
            </w:r>
          </w:p>
        </w:tc>
      </w:tr>
      <w:tr w:rsidR="0027309C" w:rsidRPr="0027309C" w14:paraId="1FD94BD8" w14:textId="77777777" w:rsidTr="0027309C">
        <w:tc>
          <w:tcPr>
            <w:tcW w:w="4957" w:type="dxa"/>
          </w:tcPr>
          <w:p w14:paraId="35AF721B" w14:textId="77777777" w:rsidR="0027309C" w:rsidRPr="0027309C" w:rsidRDefault="0027309C" w:rsidP="0027309C">
            <w:pPr>
              <w:autoSpaceDE w:val="0"/>
              <w:autoSpaceDN w:val="0"/>
              <w:adjustRightInd w:val="0"/>
              <w:rPr>
                <w:rFonts w:cstheme="minorHAnsi"/>
                <w:i/>
                <w:sz w:val="20"/>
                <w:szCs w:val="20"/>
                <w:lang w:val="en-CA"/>
              </w:rPr>
            </w:pPr>
            <w:r w:rsidRPr="0027309C">
              <w:rPr>
                <w:rFonts w:cstheme="minorHAnsi"/>
                <w:i/>
                <w:sz w:val="20"/>
                <w:szCs w:val="20"/>
                <w:lang w:val="en-CA"/>
              </w:rPr>
              <w:t>Psychoses</w:t>
            </w:r>
          </w:p>
        </w:tc>
        <w:tc>
          <w:tcPr>
            <w:tcW w:w="1726" w:type="dxa"/>
          </w:tcPr>
          <w:p w14:paraId="26B94E27" w14:textId="47551E54" w:rsidR="0027309C" w:rsidRPr="0027309C" w:rsidRDefault="0027309C" w:rsidP="0027309C">
            <w:pPr>
              <w:jc w:val="center"/>
              <w:rPr>
                <w:rFonts w:eastAsia="Times New Roman" w:cstheme="minorHAnsi"/>
                <w:bCs/>
                <w:color w:val="000000"/>
                <w:sz w:val="20"/>
                <w:szCs w:val="20"/>
                <w:lang w:eastAsia="fr-CA"/>
              </w:rPr>
            </w:pPr>
            <w:r w:rsidRPr="0027309C">
              <w:rPr>
                <w:rFonts w:eastAsia="Times New Roman" w:cstheme="minorHAnsi"/>
                <w:bCs/>
                <w:color w:val="000000"/>
                <w:sz w:val="20"/>
                <w:szCs w:val="20"/>
                <w:lang w:eastAsia="fr-CA"/>
              </w:rPr>
              <w:t>1</w:t>
            </w:r>
          </w:p>
        </w:tc>
        <w:tc>
          <w:tcPr>
            <w:tcW w:w="1534" w:type="dxa"/>
          </w:tcPr>
          <w:p w14:paraId="2DF7E791" w14:textId="2E0326BE" w:rsidR="0027309C" w:rsidRPr="0027309C" w:rsidRDefault="0027309C" w:rsidP="0027309C">
            <w:pPr>
              <w:jc w:val="center"/>
              <w:rPr>
                <w:rFonts w:eastAsia="Times New Roman" w:cstheme="minorHAnsi"/>
                <w:bCs/>
                <w:color w:val="000000"/>
                <w:sz w:val="20"/>
                <w:szCs w:val="20"/>
                <w:lang w:eastAsia="fr-CA"/>
              </w:rPr>
            </w:pPr>
            <w:r w:rsidRPr="0027309C">
              <w:rPr>
                <w:rFonts w:eastAsia="Times New Roman" w:cstheme="minorHAnsi"/>
                <w:bCs/>
                <w:color w:val="000000"/>
                <w:sz w:val="20"/>
                <w:szCs w:val="20"/>
                <w:lang w:eastAsia="fr-CA"/>
              </w:rPr>
              <w:t>0</w:t>
            </w:r>
          </w:p>
        </w:tc>
      </w:tr>
      <w:tr w:rsidR="0027309C" w:rsidRPr="0027309C" w14:paraId="1F737A2C" w14:textId="77777777" w:rsidTr="0027309C">
        <w:tc>
          <w:tcPr>
            <w:tcW w:w="4957" w:type="dxa"/>
          </w:tcPr>
          <w:p w14:paraId="427E6DA3" w14:textId="21D7003F" w:rsidR="0027309C" w:rsidRPr="0027309C" w:rsidRDefault="0027309C" w:rsidP="0027309C">
            <w:pPr>
              <w:autoSpaceDE w:val="0"/>
              <w:autoSpaceDN w:val="0"/>
              <w:adjustRightInd w:val="0"/>
              <w:rPr>
                <w:rFonts w:cstheme="minorHAnsi"/>
                <w:i/>
                <w:sz w:val="20"/>
                <w:szCs w:val="20"/>
                <w:lang w:val="en-CA"/>
              </w:rPr>
            </w:pPr>
            <w:r w:rsidRPr="0027309C">
              <w:rPr>
                <w:rFonts w:cstheme="minorHAnsi"/>
                <w:i/>
                <w:sz w:val="20"/>
                <w:szCs w:val="20"/>
                <w:lang w:val="en-CA"/>
              </w:rPr>
              <w:t>Pulmonary</w:t>
            </w:r>
            <w:r w:rsidRPr="0027309C">
              <w:rPr>
                <w:rFonts w:cstheme="minorHAnsi"/>
                <w:i/>
                <w:sz w:val="20"/>
                <w:szCs w:val="20"/>
                <w:lang w:val="en-CA"/>
              </w:rPr>
              <w:t xml:space="preserve"> </w:t>
            </w:r>
            <w:r w:rsidRPr="0027309C">
              <w:rPr>
                <w:rFonts w:cstheme="minorHAnsi"/>
                <w:i/>
                <w:sz w:val="20"/>
                <w:szCs w:val="20"/>
                <w:lang w:val="en-CA"/>
              </w:rPr>
              <w:t>circulation</w:t>
            </w:r>
            <w:r w:rsidRPr="0027309C">
              <w:rPr>
                <w:rFonts w:cstheme="minorHAnsi"/>
                <w:i/>
                <w:sz w:val="20"/>
                <w:szCs w:val="20"/>
                <w:lang w:val="en-CA"/>
              </w:rPr>
              <w:t xml:space="preserve"> </w:t>
            </w:r>
            <w:r w:rsidRPr="0027309C">
              <w:rPr>
                <w:rFonts w:cstheme="minorHAnsi"/>
                <w:i/>
                <w:sz w:val="20"/>
                <w:szCs w:val="20"/>
                <w:lang w:val="en-CA"/>
              </w:rPr>
              <w:t>disorders</w:t>
            </w:r>
          </w:p>
        </w:tc>
        <w:tc>
          <w:tcPr>
            <w:tcW w:w="1726" w:type="dxa"/>
          </w:tcPr>
          <w:p w14:paraId="0740D7BE" w14:textId="277959E1" w:rsidR="0027309C" w:rsidRPr="0027309C" w:rsidRDefault="0027309C" w:rsidP="0027309C">
            <w:pPr>
              <w:jc w:val="center"/>
              <w:rPr>
                <w:rFonts w:eastAsia="Times New Roman" w:cstheme="minorHAnsi"/>
                <w:bCs/>
                <w:color w:val="000000"/>
                <w:sz w:val="20"/>
                <w:szCs w:val="20"/>
                <w:lang w:eastAsia="fr-CA"/>
              </w:rPr>
            </w:pPr>
            <w:r w:rsidRPr="0027309C">
              <w:rPr>
                <w:rFonts w:eastAsia="Times New Roman" w:cstheme="minorHAnsi"/>
                <w:bCs/>
                <w:color w:val="000000"/>
                <w:sz w:val="20"/>
                <w:szCs w:val="20"/>
                <w:lang w:eastAsia="fr-CA"/>
              </w:rPr>
              <w:t>2</w:t>
            </w:r>
          </w:p>
        </w:tc>
        <w:tc>
          <w:tcPr>
            <w:tcW w:w="1534" w:type="dxa"/>
          </w:tcPr>
          <w:p w14:paraId="5DA1391D" w14:textId="49F2200A" w:rsidR="0027309C" w:rsidRPr="0027309C" w:rsidRDefault="0027309C" w:rsidP="0027309C">
            <w:pPr>
              <w:jc w:val="center"/>
              <w:rPr>
                <w:rFonts w:eastAsia="Times New Roman" w:cstheme="minorHAnsi"/>
                <w:bCs/>
                <w:color w:val="000000"/>
                <w:sz w:val="20"/>
                <w:szCs w:val="20"/>
                <w:lang w:eastAsia="fr-CA"/>
              </w:rPr>
            </w:pPr>
            <w:r w:rsidRPr="0027309C">
              <w:rPr>
                <w:rFonts w:eastAsia="Times New Roman" w:cstheme="minorHAnsi"/>
                <w:bCs/>
                <w:color w:val="000000"/>
                <w:sz w:val="20"/>
                <w:szCs w:val="20"/>
                <w:lang w:eastAsia="fr-CA"/>
              </w:rPr>
              <w:t>1</w:t>
            </w:r>
          </w:p>
        </w:tc>
      </w:tr>
      <w:tr w:rsidR="0027309C" w:rsidRPr="0027309C" w14:paraId="59278C99" w14:textId="77777777" w:rsidTr="0027309C">
        <w:tc>
          <w:tcPr>
            <w:tcW w:w="4957" w:type="dxa"/>
          </w:tcPr>
          <w:p w14:paraId="4179D9AC" w14:textId="0A5898A2" w:rsidR="0027309C" w:rsidRPr="0027309C" w:rsidRDefault="0027309C" w:rsidP="0027309C">
            <w:pPr>
              <w:autoSpaceDE w:val="0"/>
              <w:autoSpaceDN w:val="0"/>
              <w:adjustRightInd w:val="0"/>
              <w:rPr>
                <w:rFonts w:cstheme="minorHAnsi"/>
                <w:i/>
                <w:sz w:val="20"/>
                <w:szCs w:val="20"/>
                <w:lang w:val="en-CA"/>
              </w:rPr>
            </w:pPr>
            <w:r w:rsidRPr="0027309C">
              <w:rPr>
                <w:rFonts w:cstheme="minorHAnsi"/>
                <w:i/>
                <w:sz w:val="20"/>
                <w:szCs w:val="20"/>
                <w:lang w:val="en-CA"/>
              </w:rPr>
              <w:t>Rheumatoid</w:t>
            </w:r>
            <w:r w:rsidRPr="0027309C">
              <w:rPr>
                <w:rFonts w:cstheme="minorHAnsi"/>
                <w:i/>
                <w:sz w:val="20"/>
                <w:szCs w:val="20"/>
                <w:lang w:val="en-CA"/>
              </w:rPr>
              <w:t xml:space="preserve"> </w:t>
            </w:r>
            <w:proofErr w:type="spellStart"/>
            <w:r w:rsidRPr="0027309C">
              <w:rPr>
                <w:rFonts w:cstheme="minorHAnsi"/>
                <w:i/>
                <w:sz w:val="20"/>
                <w:szCs w:val="20"/>
                <w:lang w:val="en-CA"/>
              </w:rPr>
              <w:t>arth</w:t>
            </w:r>
            <w:proofErr w:type="spellEnd"/>
            <w:r w:rsidRPr="0027309C">
              <w:rPr>
                <w:rFonts w:cstheme="minorHAnsi"/>
                <w:i/>
                <w:sz w:val="20"/>
                <w:szCs w:val="20"/>
                <w:lang w:val="en-CA"/>
              </w:rPr>
              <w:t>./collagen</w:t>
            </w:r>
            <w:r w:rsidRPr="0027309C">
              <w:rPr>
                <w:rFonts w:cstheme="minorHAnsi"/>
                <w:i/>
                <w:sz w:val="20"/>
                <w:szCs w:val="20"/>
                <w:lang w:val="en-CA"/>
              </w:rPr>
              <w:t xml:space="preserve"> </w:t>
            </w:r>
            <w:r w:rsidRPr="0027309C">
              <w:rPr>
                <w:rFonts w:cstheme="minorHAnsi"/>
                <w:i/>
                <w:sz w:val="20"/>
                <w:szCs w:val="20"/>
                <w:lang w:val="en-CA"/>
              </w:rPr>
              <w:t>vascular</w:t>
            </w:r>
            <w:r w:rsidRPr="0027309C">
              <w:rPr>
                <w:rFonts w:cstheme="minorHAnsi"/>
                <w:i/>
                <w:sz w:val="20"/>
                <w:szCs w:val="20"/>
                <w:lang w:val="en-CA"/>
              </w:rPr>
              <w:t xml:space="preserve"> </w:t>
            </w:r>
            <w:r w:rsidRPr="0027309C">
              <w:rPr>
                <w:rFonts w:cstheme="minorHAnsi"/>
                <w:i/>
                <w:sz w:val="20"/>
                <w:szCs w:val="20"/>
                <w:lang w:val="en-CA"/>
              </w:rPr>
              <w:t>disease</w:t>
            </w:r>
          </w:p>
        </w:tc>
        <w:tc>
          <w:tcPr>
            <w:tcW w:w="1726" w:type="dxa"/>
          </w:tcPr>
          <w:p w14:paraId="7AA062BD" w14:textId="7579CCA6" w:rsidR="0027309C" w:rsidRPr="0027309C" w:rsidRDefault="0027309C" w:rsidP="0027309C">
            <w:pPr>
              <w:jc w:val="center"/>
              <w:rPr>
                <w:rFonts w:eastAsia="Times New Roman" w:cstheme="minorHAnsi"/>
                <w:bCs/>
                <w:color w:val="000000"/>
                <w:sz w:val="20"/>
                <w:szCs w:val="20"/>
                <w:lang w:val="en-CA" w:eastAsia="fr-CA"/>
              </w:rPr>
            </w:pPr>
            <w:r w:rsidRPr="0027309C">
              <w:rPr>
                <w:rFonts w:eastAsia="Times New Roman" w:cstheme="minorHAnsi"/>
                <w:bCs/>
                <w:color w:val="000000"/>
                <w:sz w:val="20"/>
                <w:szCs w:val="20"/>
                <w:lang w:val="en-CA" w:eastAsia="fr-CA"/>
              </w:rPr>
              <w:t>1</w:t>
            </w:r>
          </w:p>
        </w:tc>
        <w:tc>
          <w:tcPr>
            <w:tcW w:w="1534" w:type="dxa"/>
          </w:tcPr>
          <w:p w14:paraId="75F8E2E5" w14:textId="68C3F161" w:rsidR="0027309C" w:rsidRPr="0027309C" w:rsidRDefault="0027309C" w:rsidP="0027309C">
            <w:pPr>
              <w:jc w:val="center"/>
              <w:rPr>
                <w:rFonts w:eastAsia="Times New Roman" w:cstheme="minorHAnsi"/>
                <w:bCs/>
                <w:color w:val="000000"/>
                <w:sz w:val="20"/>
                <w:szCs w:val="20"/>
                <w:lang w:val="en-CA" w:eastAsia="fr-CA"/>
              </w:rPr>
            </w:pPr>
            <w:r w:rsidRPr="0027309C">
              <w:rPr>
                <w:rFonts w:eastAsia="Times New Roman" w:cstheme="minorHAnsi"/>
                <w:bCs/>
                <w:color w:val="000000"/>
                <w:sz w:val="20"/>
                <w:szCs w:val="20"/>
                <w:lang w:val="en-CA" w:eastAsia="fr-CA"/>
              </w:rPr>
              <w:t>0</w:t>
            </w:r>
          </w:p>
        </w:tc>
      </w:tr>
      <w:tr w:rsidR="0027309C" w:rsidRPr="0027309C" w14:paraId="77376193" w14:textId="77777777" w:rsidTr="0027309C">
        <w:tc>
          <w:tcPr>
            <w:tcW w:w="4957" w:type="dxa"/>
          </w:tcPr>
          <w:p w14:paraId="5D49C07E" w14:textId="77777777" w:rsidR="0027309C" w:rsidRPr="0027309C" w:rsidRDefault="0027309C" w:rsidP="0027309C">
            <w:pPr>
              <w:autoSpaceDE w:val="0"/>
              <w:autoSpaceDN w:val="0"/>
              <w:adjustRightInd w:val="0"/>
              <w:rPr>
                <w:rFonts w:cstheme="minorHAnsi"/>
                <w:i/>
                <w:sz w:val="20"/>
                <w:szCs w:val="20"/>
                <w:lang w:val="en-CA"/>
              </w:rPr>
            </w:pPr>
            <w:r w:rsidRPr="0027309C">
              <w:rPr>
                <w:rFonts w:cstheme="minorHAnsi"/>
                <w:i/>
                <w:sz w:val="20"/>
                <w:szCs w:val="20"/>
                <w:lang w:val="en-CA"/>
              </w:rPr>
              <w:t>Coagulopathy</w:t>
            </w:r>
          </w:p>
        </w:tc>
        <w:tc>
          <w:tcPr>
            <w:tcW w:w="1726" w:type="dxa"/>
          </w:tcPr>
          <w:p w14:paraId="716A85BA" w14:textId="5CACFA2F" w:rsidR="0027309C" w:rsidRPr="0027309C" w:rsidRDefault="0027309C" w:rsidP="0027309C">
            <w:pPr>
              <w:jc w:val="center"/>
              <w:rPr>
                <w:rFonts w:eastAsia="Times New Roman" w:cstheme="minorHAnsi"/>
                <w:bCs/>
                <w:color w:val="000000"/>
                <w:sz w:val="20"/>
                <w:szCs w:val="20"/>
                <w:lang w:val="en-CA" w:eastAsia="fr-CA"/>
              </w:rPr>
            </w:pPr>
            <w:r w:rsidRPr="0027309C">
              <w:rPr>
                <w:rFonts w:eastAsia="Times New Roman" w:cstheme="minorHAnsi"/>
                <w:bCs/>
                <w:color w:val="000000"/>
                <w:sz w:val="20"/>
                <w:szCs w:val="20"/>
                <w:lang w:val="en-CA" w:eastAsia="fr-CA"/>
              </w:rPr>
              <w:t>2</w:t>
            </w:r>
          </w:p>
        </w:tc>
        <w:tc>
          <w:tcPr>
            <w:tcW w:w="1534" w:type="dxa"/>
          </w:tcPr>
          <w:p w14:paraId="1E991640" w14:textId="400FF699" w:rsidR="0027309C" w:rsidRPr="0027309C" w:rsidRDefault="0027309C" w:rsidP="0027309C">
            <w:pPr>
              <w:jc w:val="center"/>
              <w:rPr>
                <w:rFonts w:eastAsia="Times New Roman" w:cstheme="minorHAnsi"/>
                <w:bCs/>
                <w:color w:val="000000"/>
                <w:sz w:val="20"/>
                <w:szCs w:val="20"/>
                <w:lang w:val="en-CA" w:eastAsia="fr-CA"/>
              </w:rPr>
            </w:pPr>
            <w:r w:rsidRPr="0027309C">
              <w:rPr>
                <w:rFonts w:eastAsia="Times New Roman" w:cstheme="minorHAnsi"/>
                <w:bCs/>
                <w:color w:val="000000"/>
                <w:sz w:val="20"/>
                <w:szCs w:val="20"/>
                <w:lang w:val="en-CA" w:eastAsia="fr-CA"/>
              </w:rPr>
              <w:t>2</w:t>
            </w:r>
          </w:p>
        </w:tc>
      </w:tr>
      <w:tr w:rsidR="0027309C" w:rsidRPr="0027309C" w14:paraId="66908998" w14:textId="77777777" w:rsidTr="0027309C">
        <w:tc>
          <w:tcPr>
            <w:tcW w:w="4957" w:type="dxa"/>
          </w:tcPr>
          <w:p w14:paraId="22A749ED" w14:textId="77777777" w:rsidR="0027309C" w:rsidRPr="0027309C" w:rsidRDefault="0027309C" w:rsidP="0027309C">
            <w:pPr>
              <w:autoSpaceDE w:val="0"/>
              <w:autoSpaceDN w:val="0"/>
              <w:adjustRightInd w:val="0"/>
              <w:rPr>
                <w:rFonts w:cstheme="minorHAnsi"/>
                <w:i/>
                <w:sz w:val="20"/>
                <w:szCs w:val="20"/>
                <w:lang w:val="en-CA"/>
              </w:rPr>
            </w:pPr>
            <w:r w:rsidRPr="0027309C">
              <w:rPr>
                <w:rFonts w:cstheme="minorHAnsi"/>
                <w:i/>
                <w:sz w:val="20"/>
                <w:szCs w:val="20"/>
                <w:lang w:val="en-CA"/>
              </w:rPr>
              <w:t>Weight loss</w:t>
            </w:r>
          </w:p>
        </w:tc>
        <w:tc>
          <w:tcPr>
            <w:tcW w:w="1726" w:type="dxa"/>
          </w:tcPr>
          <w:p w14:paraId="06CBD6F4" w14:textId="7306BCE8" w:rsidR="0027309C" w:rsidRPr="0027309C" w:rsidRDefault="0027309C" w:rsidP="0027309C">
            <w:pPr>
              <w:jc w:val="center"/>
              <w:rPr>
                <w:rFonts w:eastAsia="Times New Roman" w:cstheme="minorHAnsi"/>
                <w:bCs/>
                <w:color w:val="000000"/>
                <w:sz w:val="20"/>
                <w:szCs w:val="20"/>
                <w:lang w:val="en-CA" w:eastAsia="fr-CA"/>
              </w:rPr>
            </w:pPr>
            <w:r w:rsidRPr="0027309C">
              <w:rPr>
                <w:rFonts w:eastAsia="Times New Roman" w:cstheme="minorHAnsi"/>
                <w:bCs/>
                <w:color w:val="000000"/>
                <w:sz w:val="20"/>
                <w:szCs w:val="20"/>
                <w:lang w:val="en-CA" w:eastAsia="fr-CA"/>
              </w:rPr>
              <w:t>2</w:t>
            </w:r>
          </w:p>
        </w:tc>
        <w:tc>
          <w:tcPr>
            <w:tcW w:w="1534" w:type="dxa"/>
          </w:tcPr>
          <w:p w14:paraId="5501F78D" w14:textId="3F7415B0" w:rsidR="0027309C" w:rsidRPr="0027309C" w:rsidRDefault="0027309C" w:rsidP="0027309C">
            <w:pPr>
              <w:jc w:val="center"/>
              <w:rPr>
                <w:rFonts w:eastAsia="Times New Roman" w:cstheme="minorHAnsi"/>
                <w:bCs/>
                <w:color w:val="000000"/>
                <w:sz w:val="20"/>
                <w:szCs w:val="20"/>
                <w:lang w:val="en-CA" w:eastAsia="fr-CA"/>
              </w:rPr>
            </w:pPr>
            <w:r w:rsidRPr="0027309C">
              <w:rPr>
                <w:rFonts w:eastAsia="Times New Roman" w:cstheme="minorHAnsi"/>
                <w:bCs/>
                <w:color w:val="000000"/>
                <w:sz w:val="20"/>
                <w:szCs w:val="20"/>
                <w:lang w:val="en-CA" w:eastAsia="fr-CA"/>
              </w:rPr>
              <w:t>1</w:t>
            </w:r>
          </w:p>
        </w:tc>
      </w:tr>
      <w:tr w:rsidR="0027309C" w:rsidRPr="0027309C" w14:paraId="457BD146" w14:textId="77777777" w:rsidTr="0027309C">
        <w:tc>
          <w:tcPr>
            <w:tcW w:w="4957" w:type="dxa"/>
          </w:tcPr>
          <w:p w14:paraId="51FB7C3C" w14:textId="77777777" w:rsidR="0027309C" w:rsidRPr="0027309C" w:rsidRDefault="0027309C" w:rsidP="0027309C">
            <w:pPr>
              <w:autoSpaceDE w:val="0"/>
              <w:autoSpaceDN w:val="0"/>
              <w:adjustRightInd w:val="0"/>
              <w:rPr>
                <w:rFonts w:cstheme="minorHAnsi"/>
                <w:i/>
                <w:sz w:val="20"/>
                <w:szCs w:val="20"/>
                <w:lang w:val="en-CA"/>
              </w:rPr>
            </w:pPr>
            <w:r w:rsidRPr="0027309C">
              <w:rPr>
                <w:rFonts w:cstheme="minorHAnsi"/>
                <w:i/>
                <w:sz w:val="20"/>
                <w:szCs w:val="20"/>
                <w:lang w:val="en-CA"/>
              </w:rPr>
              <w:t>Drug abuse</w:t>
            </w:r>
          </w:p>
        </w:tc>
        <w:tc>
          <w:tcPr>
            <w:tcW w:w="1726" w:type="dxa"/>
          </w:tcPr>
          <w:p w14:paraId="37D9F8D7" w14:textId="6489F655" w:rsidR="0027309C" w:rsidRPr="0027309C" w:rsidRDefault="0027309C" w:rsidP="0027309C">
            <w:pPr>
              <w:jc w:val="center"/>
              <w:rPr>
                <w:rFonts w:eastAsia="Times New Roman" w:cstheme="minorHAnsi"/>
                <w:bCs/>
                <w:color w:val="000000"/>
                <w:sz w:val="20"/>
                <w:szCs w:val="20"/>
                <w:lang w:val="en-CA" w:eastAsia="fr-CA"/>
              </w:rPr>
            </w:pPr>
            <w:r w:rsidRPr="0027309C">
              <w:rPr>
                <w:rFonts w:eastAsia="Times New Roman" w:cstheme="minorHAnsi"/>
                <w:bCs/>
                <w:color w:val="000000"/>
                <w:sz w:val="20"/>
                <w:szCs w:val="20"/>
                <w:lang w:val="en-CA" w:eastAsia="fr-CA"/>
              </w:rPr>
              <w:t>0</w:t>
            </w:r>
          </w:p>
        </w:tc>
        <w:tc>
          <w:tcPr>
            <w:tcW w:w="1534" w:type="dxa"/>
          </w:tcPr>
          <w:p w14:paraId="402C314A" w14:textId="6370CD10" w:rsidR="0027309C" w:rsidRPr="0027309C" w:rsidRDefault="0027309C" w:rsidP="0027309C">
            <w:pPr>
              <w:jc w:val="center"/>
              <w:rPr>
                <w:rFonts w:eastAsia="Times New Roman" w:cstheme="minorHAnsi"/>
                <w:bCs/>
                <w:color w:val="000000"/>
                <w:sz w:val="20"/>
                <w:szCs w:val="20"/>
                <w:lang w:val="en-CA" w:eastAsia="fr-CA"/>
              </w:rPr>
            </w:pPr>
            <w:r w:rsidRPr="0027309C">
              <w:rPr>
                <w:rFonts w:eastAsia="Times New Roman" w:cstheme="minorHAnsi"/>
                <w:bCs/>
                <w:color w:val="000000"/>
                <w:sz w:val="20"/>
                <w:szCs w:val="20"/>
                <w:lang w:val="en-CA" w:eastAsia="fr-CA"/>
              </w:rPr>
              <w:t>0</w:t>
            </w:r>
          </w:p>
        </w:tc>
      </w:tr>
      <w:tr w:rsidR="0027309C" w:rsidRPr="0027309C" w14:paraId="16B58696" w14:textId="77777777" w:rsidTr="0027309C">
        <w:tc>
          <w:tcPr>
            <w:tcW w:w="4957" w:type="dxa"/>
          </w:tcPr>
          <w:p w14:paraId="3A183D4D" w14:textId="77777777" w:rsidR="0027309C" w:rsidRPr="0027309C" w:rsidRDefault="0027309C" w:rsidP="0027309C">
            <w:pPr>
              <w:autoSpaceDE w:val="0"/>
              <w:autoSpaceDN w:val="0"/>
              <w:adjustRightInd w:val="0"/>
              <w:rPr>
                <w:rFonts w:cstheme="minorHAnsi"/>
                <w:i/>
                <w:sz w:val="20"/>
                <w:szCs w:val="20"/>
                <w:lang w:val="en-CA"/>
              </w:rPr>
            </w:pPr>
            <w:r w:rsidRPr="0027309C">
              <w:rPr>
                <w:rFonts w:cstheme="minorHAnsi"/>
                <w:i/>
                <w:sz w:val="20"/>
                <w:szCs w:val="20"/>
                <w:lang w:val="en-CA"/>
              </w:rPr>
              <w:t>Paralysis</w:t>
            </w:r>
          </w:p>
        </w:tc>
        <w:tc>
          <w:tcPr>
            <w:tcW w:w="1726" w:type="dxa"/>
          </w:tcPr>
          <w:p w14:paraId="4EF488C4" w14:textId="1BBC0401" w:rsidR="0027309C" w:rsidRPr="0027309C" w:rsidRDefault="0027309C" w:rsidP="0027309C">
            <w:pPr>
              <w:jc w:val="center"/>
              <w:rPr>
                <w:rFonts w:eastAsia="Times New Roman" w:cstheme="minorHAnsi"/>
                <w:bCs/>
                <w:color w:val="000000"/>
                <w:sz w:val="20"/>
                <w:szCs w:val="20"/>
                <w:lang w:val="en-CA" w:eastAsia="fr-CA"/>
              </w:rPr>
            </w:pPr>
            <w:r w:rsidRPr="0027309C">
              <w:rPr>
                <w:rFonts w:eastAsia="Times New Roman" w:cstheme="minorHAnsi"/>
                <w:bCs/>
                <w:color w:val="000000"/>
                <w:sz w:val="20"/>
                <w:szCs w:val="20"/>
                <w:lang w:val="en-CA" w:eastAsia="fr-CA"/>
              </w:rPr>
              <w:t>1</w:t>
            </w:r>
          </w:p>
        </w:tc>
        <w:tc>
          <w:tcPr>
            <w:tcW w:w="1534" w:type="dxa"/>
          </w:tcPr>
          <w:p w14:paraId="162FA039" w14:textId="7977CDA1" w:rsidR="0027309C" w:rsidRPr="0027309C" w:rsidRDefault="0027309C" w:rsidP="0027309C">
            <w:pPr>
              <w:jc w:val="center"/>
              <w:rPr>
                <w:rFonts w:eastAsia="Times New Roman" w:cstheme="minorHAnsi"/>
                <w:bCs/>
                <w:color w:val="000000"/>
                <w:sz w:val="20"/>
                <w:szCs w:val="20"/>
                <w:lang w:val="en-CA" w:eastAsia="fr-CA"/>
              </w:rPr>
            </w:pPr>
            <w:r w:rsidRPr="0027309C">
              <w:rPr>
                <w:rFonts w:eastAsia="Times New Roman" w:cstheme="minorHAnsi"/>
                <w:bCs/>
                <w:color w:val="000000"/>
                <w:sz w:val="20"/>
                <w:szCs w:val="20"/>
                <w:lang w:val="en-CA" w:eastAsia="fr-CA"/>
              </w:rPr>
              <w:t>1</w:t>
            </w:r>
          </w:p>
        </w:tc>
      </w:tr>
      <w:tr w:rsidR="0027309C" w:rsidRPr="0027309C" w14:paraId="785CF647" w14:textId="77777777" w:rsidTr="0027309C">
        <w:tc>
          <w:tcPr>
            <w:tcW w:w="4957" w:type="dxa"/>
          </w:tcPr>
          <w:p w14:paraId="05CD4039" w14:textId="6734721D" w:rsidR="0027309C" w:rsidRPr="0027309C" w:rsidRDefault="0027309C" w:rsidP="0027309C">
            <w:pPr>
              <w:autoSpaceDE w:val="0"/>
              <w:autoSpaceDN w:val="0"/>
              <w:adjustRightInd w:val="0"/>
              <w:rPr>
                <w:rFonts w:cstheme="minorHAnsi"/>
                <w:i/>
                <w:sz w:val="20"/>
                <w:szCs w:val="20"/>
                <w:lang w:val="en-CA"/>
              </w:rPr>
            </w:pPr>
            <w:r w:rsidRPr="0027309C">
              <w:rPr>
                <w:rFonts w:cstheme="minorHAnsi"/>
                <w:i/>
                <w:sz w:val="20"/>
                <w:szCs w:val="20"/>
                <w:lang w:val="en-CA"/>
              </w:rPr>
              <w:t>Blood loss</w:t>
            </w:r>
            <w:r w:rsidRPr="0027309C">
              <w:rPr>
                <w:rFonts w:cstheme="minorHAnsi"/>
                <w:i/>
                <w:sz w:val="20"/>
                <w:szCs w:val="20"/>
                <w:lang w:val="en-CA"/>
              </w:rPr>
              <w:t xml:space="preserve"> </w:t>
            </w:r>
            <w:r w:rsidRPr="0027309C">
              <w:rPr>
                <w:rFonts w:cstheme="minorHAnsi"/>
                <w:i/>
                <w:sz w:val="20"/>
                <w:szCs w:val="20"/>
                <w:lang w:val="en-CA"/>
              </w:rPr>
              <w:t>anemia</w:t>
            </w:r>
          </w:p>
        </w:tc>
        <w:tc>
          <w:tcPr>
            <w:tcW w:w="1726" w:type="dxa"/>
          </w:tcPr>
          <w:p w14:paraId="2E25709F" w14:textId="16F26E23" w:rsidR="0027309C" w:rsidRPr="0027309C" w:rsidRDefault="0027309C" w:rsidP="0027309C">
            <w:pPr>
              <w:jc w:val="center"/>
              <w:rPr>
                <w:rFonts w:eastAsia="Times New Roman" w:cstheme="minorHAnsi"/>
                <w:bCs/>
                <w:color w:val="000000"/>
                <w:sz w:val="20"/>
                <w:szCs w:val="20"/>
                <w:lang w:val="en-CA" w:eastAsia="fr-CA"/>
              </w:rPr>
            </w:pPr>
            <w:r w:rsidRPr="0027309C">
              <w:rPr>
                <w:rFonts w:eastAsia="Times New Roman" w:cstheme="minorHAnsi"/>
                <w:bCs/>
                <w:color w:val="000000"/>
                <w:sz w:val="20"/>
                <w:szCs w:val="20"/>
                <w:lang w:val="en-CA" w:eastAsia="fr-CA"/>
              </w:rPr>
              <w:t>0</w:t>
            </w:r>
          </w:p>
        </w:tc>
        <w:tc>
          <w:tcPr>
            <w:tcW w:w="1534" w:type="dxa"/>
          </w:tcPr>
          <w:p w14:paraId="6D5E5A27" w14:textId="04188C22" w:rsidR="0027309C" w:rsidRPr="0027309C" w:rsidRDefault="0027309C" w:rsidP="0027309C">
            <w:pPr>
              <w:jc w:val="center"/>
              <w:rPr>
                <w:rFonts w:eastAsia="Times New Roman" w:cstheme="minorHAnsi"/>
                <w:bCs/>
                <w:color w:val="000000"/>
                <w:sz w:val="20"/>
                <w:szCs w:val="20"/>
                <w:lang w:val="en-CA" w:eastAsia="fr-CA"/>
              </w:rPr>
            </w:pPr>
            <w:r w:rsidRPr="0027309C">
              <w:rPr>
                <w:rFonts w:eastAsia="Times New Roman" w:cstheme="minorHAnsi"/>
                <w:bCs/>
                <w:color w:val="000000"/>
                <w:sz w:val="20"/>
                <w:szCs w:val="20"/>
                <w:lang w:val="en-CA" w:eastAsia="fr-CA"/>
              </w:rPr>
              <w:t>0</w:t>
            </w:r>
          </w:p>
        </w:tc>
      </w:tr>
      <w:tr w:rsidR="0027309C" w:rsidRPr="0027309C" w14:paraId="3505925F" w14:textId="77777777" w:rsidTr="0027309C">
        <w:tc>
          <w:tcPr>
            <w:tcW w:w="4957" w:type="dxa"/>
          </w:tcPr>
          <w:p w14:paraId="2160FC74" w14:textId="77777777" w:rsidR="0027309C" w:rsidRPr="0027309C" w:rsidRDefault="0027309C" w:rsidP="0027309C">
            <w:pPr>
              <w:autoSpaceDE w:val="0"/>
              <w:autoSpaceDN w:val="0"/>
              <w:adjustRightInd w:val="0"/>
              <w:rPr>
                <w:rFonts w:cstheme="minorHAnsi"/>
                <w:i/>
                <w:sz w:val="20"/>
                <w:szCs w:val="20"/>
                <w:lang w:val="en-CA"/>
              </w:rPr>
            </w:pPr>
            <w:r w:rsidRPr="0027309C">
              <w:rPr>
                <w:rFonts w:cstheme="minorHAnsi"/>
                <w:i/>
                <w:sz w:val="20"/>
                <w:szCs w:val="20"/>
                <w:lang w:val="en-CA"/>
              </w:rPr>
              <w:t>Ulcer disease</w:t>
            </w:r>
          </w:p>
        </w:tc>
        <w:tc>
          <w:tcPr>
            <w:tcW w:w="1726" w:type="dxa"/>
          </w:tcPr>
          <w:p w14:paraId="20C1AEF5" w14:textId="6D77EB09" w:rsidR="0027309C" w:rsidRPr="0027309C" w:rsidRDefault="0027309C" w:rsidP="0027309C">
            <w:pPr>
              <w:jc w:val="center"/>
              <w:rPr>
                <w:rFonts w:eastAsia="Times New Roman" w:cstheme="minorHAnsi"/>
                <w:bCs/>
                <w:color w:val="000000"/>
                <w:sz w:val="20"/>
                <w:szCs w:val="20"/>
                <w:lang w:val="en-CA" w:eastAsia="fr-CA"/>
              </w:rPr>
            </w:pPr>
            <w:r w:rsidRPr="0027309C">
              <w:rPr>
                <w:rFonts w:eastAsia="Times New Roman" w:cstheme="minorHAnsi"/>
                <w:bCs/>
                <w:color w:val="000000"/>
                <w:sz w:val="20"/>
                <w:szCs w:val="20"/>
                <w:lang w:val="en-CA" w:eastAsia="fr-CA"/>
              </w:rPr>
              <w:t>0</w:t>
            </w:r>
          </w:p>
        </w:tc>
        <w:tc>
          <w:tcPr>
            <w:tcW w:w="1534" w:type="dxa"/>
          </w:tcPr>
          <w:p w14:paraId="4161A50D" w14:textId="3CC4A488" w:rsidR="0027309C" w:rsidRPr="0027309C" w:rsidRDefault="0027309C" w:rsidP="0027309C">
            <w:pPr>
              <w:jc w:val="center"/>
              <w:rPr>
                <w:rFonts w:eastAsia="Times New Roman" w:cstheme="minorHAnsi"/>
                <w:bCs/>
                <w:color w:val="000000"/>
                <w:sz w:val="20"/>
                <w:szCs w:val="20"/>
                <w:lang w:val="en-CA" w:eastAsia="fr-CA"/>
              </w:rPr>
            </w:pPr>
            <w:r w:rsidRPr="0027309C">
              <w:rPr>
                <w:rFonts w:eastAsia="Times New Roman" w:cstheme="minorHAnsi"/>
                <w:bCs/>
                <w:color w:val="000000"/>
                <w:sz w:val="20"/>
                <w:szCs w:val="20"/>
                <w:lang w:val="en-CA" w:eastAsia="fr-CA"/>
              </w:rPr>
              <w:t>0</w:t>
            </w:r>
          </w:p>
        </w:tc>
      </w:tr>
      <w:tr w:rsidR="0027309C" w:rsidRPr="0027309C" w14:paraId="41FB71BC" w14:textId="77777777" w:rsidTr="0027309C">
        <w:tc>
          <w:tcPr>
            <w:tcW w:w="4957" w:type="dxa"/>
          </w:tcPr>
          <w:p w14:paraId="31CD21A0" w14:textId="77777777" w:rsidR="0027309C" w:rsidRPr="0027309C" w:rsidRDefault="0027309C" w:rsidP="0027309C">
            <w:pPr>
              <w:autoSpaceDE w:val="0"/>
              <w:autoSpaceDN w:val="0"/>
              <w:adjustRightInd w:val="0"/>
              <w:rPr>
                <w:rFonts w:cstheme="minorHAnsi"/>
                <w:i/>
                <w:sz w:val="20"/>
                <w:szCs w:val="20"/>
                <w:lang w:val="en-CA"/>
              </w:rPr>
            </w:pPr>
            <w:r w:rsidRPr="0027309C">
              <w:rPr>
                <w:rFonts w:cstheme="minorHAnsi"/>
                <w:i/>
                <w:sz w:val="20"/>
                <w:szCs w:val="20"/>
                <w:lang w:val="en-CA"/>
              </w:rPr>
              <w:t>AIDS/HIV</w:t>
            </w:r>
          </w:p>
        </w:tc>
        <w:tc>
          <w:tcPr>
            <w:tcW w:w="1726" w:type="dxa"/>
          </w:tcPr>
          <w:p w14:paraId="258FCC2C" w14:textId="2C80AC8F" w:rsidR="0027309C" w:rsidRPr="0027309C" w:rsidRDefault="0027309C" w:rsidP="0027309C">
            <w:pPr>
              <w:jc w:val="center"/>
              <w:rPr>
                <w:rFonts w:eastAsia="Times New Roman" w:cstheme="minorHAnsi"/>
                <w:bCs/>
                <w:color w:val="000000"/>
                <w:sz w:val="20"/>
                <w:szCs w:val="20"/>
                <w:lang w:val="en-CA" w:eastAsia="fr-CA"/>
              </w:rPr>
            </w:pPr>
            <w:r w:rsidRPr="0027309C">
              <w:rPr>
                <w:rFonts w:eastAsia="Times New Roman" w:cstheme="minorHAnsi"/>
                <w:bCs/>
                <w:color w:val="000000"/>
                <w:sz w:val="20"/>
                <w:szCs w:val="20"/>
                <w:lang w:val="en-CA" w:eastAsia="fr-CA"/>
              </w:rPr>
              <w:t>6</w:t>
            </w:r>
          </w:p>
        </w:tc>
        <w:tc>
          <w:tcPr>
            <w:tcW w:w="1534" w:type="dxa"/>
          </w:tcPr>
          <w:p w14:paraId="18986DAF" w14:textId="5EE8C760" w:rsidR="0027309C" w:rsidRPr="0027309C" w:rsidRDefault="0027309C" w:rsidP="0027309C">
            <w:pPr>
              <w:jc w:val="center"/>
              <w:rPr>
                <w:rFonts w:eastAsia="Times New Roman" w:cstheme="minorHAnsi"/>
                <w:bCs/>
                <w:color w:val="000000"/>
                <w:sz w:val="20"/>
                <w:szCs w:val="20"/>
                <w:lang w:val="en-CA" w:eastAsia="fr-CA"/>
              </w:rPr>
            </w:pPr>
            <w:r w:rsidRPr="0027309C">
              <w:rPr>
                <w:rFonts w:eastAsia="Times New Roman" w:cstheme="minorHAnsi"/>
                <w:bCs/>
                <w:color w:val="000000"/>
                <w:sz w:val="20"/>
                <w:szCs w:val="20"/>
                <w:lang w:val="en-CA" w:eastAsia="fr-CA"/>
              </w:rPr>
              <w:t>3</w:t>
            </w:r>
          </w:p>
        </w:tc>
      </w:tr>
    </w:tbl>
    <w:p w14:paraId="5CF6A54D" w14:textId="77777777" w:rsidR="0027309C" w:rsidRDefault="0027309C" w:rsidP="00112EAB">
      <w:pPr>
        <w:jc w:val="both"/>
        <w:rPr>
          <w:rFonts w:cstheme="minorHAnsi"/>
          <w:color w:val="000000" w:themeColor="text1"/>
          <w:szCs w:val="24"/>
        </w:rPr>
      </w:pPr>
    </w:p>
    <w:p w14:paraId="4FCA167B" w14:textId="7F2F8462" w:rsidR="00112EAB" w:rsidRPr="00526BD6" w:rsidRDefault="00112EAB" w:rsidP="00112EAB">
      <w:pPr>
        <w:jc w:val="both"/>
        <w:rPr>
          <w:rFonts w:cstheme="minorHAnsi"/>
          <w:color w:val="000000" w:themeColor="text1"/>
          <w:szCs w:val="24"/>
        </w:rPr>
      </w:pPr>
      <w:r w:rsidRPr="0027309C">
        <w:rPr>
          <w:rFonts w:cstheme="minorHAnsi"/>
          <w:color w:val="000000" w:themeColor="text1"/>
          <w:szCs w:val="24"/>
        </w:rPr>
        <w:t xml:space="preserve">La méthode de </w:t>
      </w:r>
      <w:proofErr w:type="spellStart"/>
      <w:r w:rsidRPr="0027309C">
        <w:rPr>
          <w:rFonts w:cstheme="minorHAnsi"/>
          <w:color w:val="000000" w:themeColor="text1"/>
          <w:szCs w:val="24"/>
        </w:rPr>
        <w:t>C</w:t>
      </w:r>
      <w:r w:rsidRPr="00526BD6">
        <w:rPr>
          <w:rFonts w:cstheme="minorHAnsi"/>
          <w:color w:val="000000" w:themeColor="text1"/>
          <w:szCs w:val="24"/>
        </w:rPr>
        <w:t>harlson</w:t>
      </w:r>
      <w:proofErr w:type="spellEnd"/>
      <w:r w:rsidRPr="00526BD6">
        <w:rPr>
          <w:rFonts w:cstheme="minorHAnsi"/>
          <w:color w:val="000000" w:themeColor="text1"/>
          <w:szCs w:val="24"/>
        </w:rPr>
        <w:t xml:space="preserve"> a été utilisée pour dériver les poids de chaque condition médicale à partir du modèle de régression logistique multivariée: Mortalité ~ âge + sexe + condition médicale</w:t>
      </w:r>
      <w:r w:rsidR="0027309C">
        <w:rPr>
          <w:rFonts w:cstheme="minorHAnsi"/>
          <w:color w:val="000000" w:themeColor="text1"/>
          <w:szCs w:val="24"/>
        </w:rPr>
        <w:t xml:space="preserve"> (Simard et </w:t>
      </w:r>
      <w:proofErr w:type="gramStart"/>
      <w:r w:rsidR="0027309C">
        <w:rPr>
          <w:rFonts w:cstheme="minorHAnsi"/>
          <w:color w:val="000000" w:themeColor="text1"/>
          <w:szCs w:val="24"/>
        </w:rPr>
        <w:t>al.,</w:t>
      </w:r>
      <w:proofErr w:type="gramEnd"/>
      <w:r w:rsidR="0027309C">
        <w:rPr>
          <w:rFonts w:cstheme="minorHAnsi"/>
          <w:color w:val="000000" w:themeColor="text1"/>
          <w:szCs w:val="24"/>
        </w:rPr>
        <w:t xml:space="preserve"> 2018)</w:t>
      </w:r>
    </w:p>
    <w:p w14:paraId="38AAF48B" w14:textId="77777777" w:rsidR="00112EAB" w:rsidRDefault="00112EAB" w:rsidP="00875ADA">
      <w:pPr>
        <w:jc w:val="both"/>
        <w:rPr>
          <w:rFonts w:cstheme="minorHAnsi"/>
          <w:sz w:val="20"/>
          <w:szCs w:val="20"/>
          <w:lang w:eastAsia="fr-CA"/>
        </w:rPr>
      </w:pPr>
    </w:p>
    <w:p w14:paraId="5933F0D5" w14:textId="77777777" w:rsidR="00112EAB" w:rsidRDefault="00112EAB">
      <w:pPr>
        <w:rPr>
          <w:rFonts w:cstheme="minorHAnsi"/>
          <w:sz w:val="20"/>
          <w:szCs w:val="20"/>
          <w:lang w:eastAsia="fr-CA"/>
        </w:rPr>
      </w:pPr>
      <w:r>
        <w:rPr>
          <w:rFonts w:cstheme="minorHAnsi"/>
          <w:sz w:val="20"/>
          <w:szCs w:val="20"/>
          <w:lang w:eastAsia="fr-CA"/>
        </w:rPr>
        <w:br w:type="page"/>
      </w:r>
    </w:p>
    <w:p w14:paraId="0AE4C83C" w14:textId="77777777" w:rsidR="00875ADA" w:rsidRPr="00526BD6" w:rsidRDefault="00875ADA" w:rsidP="00875ADA">
      <w:pPr>
        <w:jc w:val="both"/>
        <w:rPr>
          <w:rFonts w:cstheme="minorHAnsi"/>
          <w:sz w:val="20"/>
          <w:szCs w:val="20"/>
          <w:lang w:eastAsia="fr-CA"/>
        </w:rPr>
      </w:pPr>
    </w:p>
    <w:p w14:paraId="465EB705" w14:textId="2A2F58EE" w:rsidR="00A01E4A" w:rsidRPr="00952C69" w:rsidRDefault="00952C69" w:rsidP="00952C69">
      <w:pPr>
        <w:jc w:val="both"/>
        <w:rPr>
          <w:rFonts w:cstheme="minorHAnsi"/>
          <w:sz w:val="20"/>
          <w:szCs w:val="20"/>
          <w:lang w:eastAsia="fr-CA"/>
        </w:rPr>
      </w:pPr>
      <w:r>
        <w:rPr>
          <w:rFonts w:cstheme="minorHAnsi"/>
          <w:noProof/>
          <w:sz w:val="20"/>
          <w:szCs w:val="20"/>
          <w:lang w:eastAsia="fr-CA"/>
        </w:rPr>
        <w:drawing>
          <wp:inline distT="0" distB="0" distL="0" distR="0" wp14:anchorId="2ECD3DE5" wp14:editId="01ED402A">
            <wp:extent cx="5221078" cy="581008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4559" cy="5813958"/>
                    </a:xfrm>
                    <a:prstGeom prst="rect">
                      <a:avLst/>
                    </a:prstGeom>
                    <a:noFill/>
                  </pic:spPr>
                </pic:pic>
              </a:graphicData>
            </a:graphic>
          </wp:inline>
        </w:drawing>
      </w:r>
    </w:p>
    <w:p w14:paraId="15DE1B9C" w14:textId="77777777" w:rsidR="00A676FA" w:rsidRDefault="00A01E4A" w:rsidP="00A01E4A">
      <w:pPr>
        <w:rPr>
          <w:rFonts w:cstheme="minorHAnsi"/>
        </w:rPr>
      </w:pPr>
      <w:r w:rsidRPr="00526BD6">
        <w:rPr>
          <w:rFonts w:cstheme="minorHAnsi"/>
          <w:b/>
        </w:rPr>
        <w:t>Figure 1</w:t>
      </w:r>
      <w:r w:rsidRPr="00526BD6">
        <w:rPr>
          <w:rFonts w:cstheme="minorHAnsi"/>
        </w:rPr>
        <w:t>. Plan de travail</w:t>
      </w:r>
    </w:p>
    <w:p w14:paraId="382F6249" w14:textId="77777777" w:rsidR="00A676FA" w:rsidRDefault="00A676FA">
      <w:pPr>
        <w:rPr>
          <w:rFonts w:cstheme="minorHAnsi"/>
        </w:rPr>
      </w:pPr>
      <w:r>
        <w:rPr>
          <w:rFonts w:cstheme="minorHAnsi"/>
        </w:rPr>
        <w:br w:type="page"/>
      </w:r>
    </w:p>
    <w:p w14:paraId="5198462D" w14:textId="77777777" w:rsidR="00A676FA" w:rsidRDefault="00A676FA" w:rsidP="00A01E4A">
      <w:pPr>
        <w:rPr>
          <w:rFonts w:cstheme="minorHAnsi"/>
          <w:sz w:val="20"/>
          <w:szCs w:val="20"/>
          <w:lang w:eastAsia="fr-CA"/>
        </w:rPr>
        <w:sectPr w:rsidR="00A676FA" w:rsidSect="00A05629">
          <w:headerReference w:type="default" r:id="rId11"/>
          <w:footerReference w:type="default" r:id="rId12"/>
          <w:pgSz w:w="12240" w:h="15840"/>
          <w:pgMar w:top="1134" w:right="958" w:bottom="992" w:left="1418" w:header="709" w:footer="709" w:gutter="0"/>
          <w:cols w:space="708"/>
          <w:docGrid w:linePitch="360"/>
        </w:sectPr>
      </w:pPr>
    </w:p>
    <w:p w14:paraId="75D50531" w14:textId="6299E985" w:rsidR="00A676FA" w:rsidRDefault="00A676FA" w:rsidP="001D4354">
      <w:pPr>
        <w:jc w:val="both"/>
        <w:rPr>
          <w:rFonts w:cstheme="minorHAnsi"/>
          <w:sz w:val="20"/>
          <w:szCs w:val="20"/>
          <w:lang w:eastAsia="fr-CA"/>
        </w:rPr>
      </w:pPr>
      <w:r w:rsidRPr="00B04A26">
        <w:rPr>
          <w:rFonts w:cstheme="minorHAnsi"/>
          <w:sz w:val="20"/>
          <w:szCs w:val="20"/>
          <w:highlight w:val="yellow"/>
          <w:lang w:eastAsia="fr-CA"/>
        </w:rPr>
        <w:lastRenderedPageBreak/>
        <w:t>Pour le même bénéficiaire, la première date index représente la date de repérage de la condition et la deuxième date index représente la date de confirmation du repérage de la condition. Sur la base de la définition de repérage des conditions mentionnées ci-dessus, les conditions repérées dans MED-ECHO n’ont pas besoin d’avoir une date de confirmation.</w:t>
      </w:r>
      <w:r>
        <w:rPr>
          <w:rFonts w:cstheme="minorHAnsi"/>
          <w:sz w:val="20"/>
          <w:szCs w:val="20"/>
          <w:lang w:eastAsia="fr-CA"/>
        </w:rPr>
        <w:t xml:space="preserve"> </w:t>
      </w:r>
    </w:p>
    <w:p w14:paraId="087687B3" w14:textId="732DE76D" w:rsidR="00A676FA" w:rsidRDefault="00B27A7B" w:rsidP="00A01E4A">
      <w:pPr>
        <w:rPr>
          <w:rFonts w:cstheme="minorHAnsi"/>
          <w:sz w:val="20"/>
          <w:szCs w:val="20"/>
          <w:lang w:eastAsia="fr-CA"/>
        </w:rPr>
      </w:pPr>
      <w:r w:rsidRPr="00A676FA">
        <w:rPr>
          <w:rFonts w:cstheme="minorHAnsi"/>
          <w:noProof/>
          <w:sz w:val="20"/>
          <w:szCs w:val="20"/>
          <w:lang w:eastAsia="fr-CA"/>
        </w:rPr>
        <w:drawing>
          <wp:anchor distT="0" distB="0" distL="114300" distR="114300" simplePos="0" relativeHeight="251661312" behindDoc="0" locked="0" layoutInCell="1" allowOverlap="1" wp14:anchorId="47701BBF" wp14:editId="6CA3022E">
            <wp:simplePos x="0" y="0"/>
            <wp:positionH relativeFrom="column">
              <wp:posOffset>4504055</wp:posOffset>
            </wp:positionH>
            <wp:positionV relativeFrom="paragraph">
              <wp:posOffset>4921</wp:posOffset>
            </wp:positionV>
            <wp:extent cx="1868048" cy="1733550"/>
            <wp:effectExtent l="0" t="0" r="0" b="0"/>
            <wp:wrapNone/>
            <wp:docPr id="8"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ble"/>
                    <pic:cNvPicPr>
                      <a:picLocks noChangeAspect="1"/>
                    </pic:cNvPicPr>
                  </pic:nvPicPr>
                  <pic:blipFill>
                    <a:blip r:embed="rId13"/>
                    <a:stretch>
                      <a:fillRect/>
                    </a:stretch>
                  </pic:blipFill>
                  <pic:spPr>
                    <a:xfrm>
                      <a:off x="0" y="0"/>
                      <a:ext cx="1868048" cy="1733550"/>
                    </a:xfrm>
                    <a:prstGeom prst="rect">
                      <a:avLst/>
                    </a:prstGeom>
                  </pic:spPr>
                </pic:pic>
              </a:graphicData>
            </a:graphic>
            <wp14:sizeRelH relativeFrom="margin">
              <wp14:pctWidth>0</wp14:pctWidth>
            </wp14:sizeRelH>
            <wp14:sizeRelV relativeFrom="margin">
              <wp14:pctHeight>0</wp14:pctHeight>
            </wp14:sizeRelV>
          </wp:anchor>
        </w:drawing>
      </w:r>
      <w:r w:rsidRPr="00A676FA">
        <w:rPr>
          <w:rFonts w:cstheme="minorHAnsi"/>
          <w:noProof/>
          <w:sz w:val="20"/>
          <w:szCs w:val="20"/>
          <w:lang w:eastAsia="fr-CA"/>
        </w:rPr>
        <w:drawing>
          <wp:anchor distT="0" distB="0" distL="114300" distR="114300" simplePos="0" relativeHeight="251660288" behindDoc="0" locked="0" layoutInCell="1" allowOverlap="1" wp14:anchorId="0EB238B5" wp14:editId="591CA069">
            <wp:simplePos x="0" y="0"/>
            <wp:positionH relativeFrom="column">
              <wp:posOffset>2218055</wp:posOffset>
            </wp:positionH>
            <wp:positionV relativeFrom="paragraph">
              <wp:posOffset>4445</wp:posOffset>
            </wp:positionV>
            <wp:extent cx="1864564" cy="1724025"/>
            <wp:effectExtent l="0" t="0" r="2540" b="0"/>
            <wp:wrapNone/>
            <wp:docPr id="3"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pic:cNvPicPr>
                      <a:picLocks noChangeAspect="1"/>
                    </pic:cNvPicPr>
                  </pic:nvPicPr>
                  <pic:blipFill>
                    <a:blip r:embed="rId14"/>
                    <a:stretch>
                      <a:fillRect/>
                    </a:stretch>
                  </pic:blipFill>
                  <pic:spPr>
                    <a:xfrm>
                      <a:off x="0" y="0"/>
                      <a:ext cx="1864564" cy="1724025"/>
                    </a:xfrm>
                    <a:prstGeom prst="rect">
                      <a:avLst/>
                    </a:prstGeom>
                  </pic:spPr>
                </pic:pic>
              </a:graphicData>
            </a:graphic>
            <wp14:sizeRelH relativeFrom="margin">
              <wp14:pctWidth>0</wp14:pctWidth>
            </wp14:sizeRelH>
            <wp14:sizeRelV relativeFrom="margin">
              <wp14:pctHeight>0</wp14:pctHeight>
            </wp14:sizeRelV>
          </wp:anchor>
        </w:drawing>
      </w:r>
      <w:r w:rsidR="00A676FA" w:rsidRPr="00A676FA">
        <w:rPr>
          <w:rFonts w:cstheme="minorHAnsi"/>
          <w:noProof/>
          <w:sz w:val="20"/>
          <w:szCs w:val="20"/>
          <w:lang w:eastAsia="fr-CA"/>
        </w:rPr>
        <w:drawing>
          <wp:anchor distT="0" distB="0" distL="114300" distR="114300" simplePos="0" relativeHeight="251659264" behindDoc="0" locked="0" layoutInCell="1" allowOverlap="1" wp14:anchorId="3918ABCD" wp14:editId="79D8F7DF">
            <wp:simplePos x="0" y="0"/>
            <wp:positionH relativeFrom="margin">
              <wp:align>left</wp:align>
            </wp:positionH>
            <wp:positionV relativeFrom="paragraph">
              <wp:posOffset>4445</wp:posOffset>
            </wp:positionV>
            <wp:extent cx="1857369" cy="1704975"/>
            <wp:effectExtent l="0" t="0" r="0" b="0"/>
            <wp:wrapNone/>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5"/>
                    <a:stretch>
                      <a:fillRect/>
                    </a:stretch>
                  </pic:blipFill>
                  <pic:spPr>
                    <a:xfrm>
                      <a:off x="0" y="0"/>
                      <a:ext cx="1857369" cy="1704975"/>
                    </a:xfrm>
                    <a:prstGeom prst="rect">
                      <a:avLst/>
                    </a:prstGeom>
                  </pic:spPr>
                </pic:pic>
              </a:graphicData>
            </a:graphic>
            <wp14:sizeRelH relativeFrom="margin">
              <wp14:pctWidth>0</wp14:pctWidth>
            </wp14:sizeRelH>
            <wp14:sizeRelV relativeFrom="margin">
              <wp14:pctHeight>0</wp14:pctHeight>
            </wp14:sizeRelV>
          </wp:anchor>
        </w:drawing>
      </w:r>
      <w:r w:rsidR="00A676FA" w:rsidRPr="00A676FA">
        <w:rPr>
          <w:rFonts w:cstheme="minorHAnsi"/>
          <w:sz w:val="20"/>
          <w:szCs w:val="20"/>
          <w:lang w:eastAsia="fr-CA"/>
        </w:rPr>
        <w:t xml:space="preserve"> </w:t>
      </w:r>
    </w:p>
    <w:p w14:paraId="1C2E8B42" w14:textId="77777777" w:rsidR="00B27A7B" w:rsidRDefault="00B27A7B" w:rsidP="00A01E4A">
      <w:pPr>
        <w:rPr>
          <w:rFonts w:cstheme="minorHAnsi"/>
          <w:sz w:val="20"/>
          <w:szCs w:val="20"/>
          <w:lang w:eastAsia="fr-CA"/>
        </w:rPr>
      </w:pPr>
    </w:p>
    <w:p w14:paraId="40A11D7F" w14:textId="77777777" w:rsidR="00B27A7B" w:rsidRDefault="00B27A7B" w:rsidP="00A01E4A">
      <w:pPr>
        <w:rPr>
          <w:rFonts w:cstheme="minorHAnsi"/>
          <w:sz w:val="20"/>
          <w:szCs w:val="20"/>
          <w:lang w:eastAsia="fr-CA"/>
        </w:rPr>
      </w:pPr>
    </w:p>
    <w:p w14:paraId="7FF565A7" w14:textId="77777777" w:rsidR="00B27A7B" w:rsidRDefault="00B27A7B" w:rsidP="00A01E4A">
      <w:pPr>
        <w:rPr>
          <w:rFonts w:cstheme="minorHAnsi"/>
          <w:sz w:val="20"/>
          <w:szCs w:val="20"/>
          <w:lang w:eastAsia="fr-CA"/>
        </w:rPr>
      </w:pPr>
    </w:p>
    <w:p w14:paraId="0449B3AE" w14:textId="77777777" w:rsidR="00B27A7B" w:rsidRDefault="00B27A7B" w:rsidP="00A01E4A">
      <w:pPr>
        <w:rPr>
          <w:rFonts w:cstheme="minorHAnsi"/>
          <w:sz w:val="20"/>
          <w:szCs w:val="20"/>
          <w:lang w:eastAsia="fr-CA"/>
        </w:rPr>
      </w:pPr>
    </w:p>
    <w:p w14:paraId="1A7EBF01" w14:textId="77777777" w:rsidR="00B27A7B" w:rsidRDefault="00B27A7B" w:rsidP="00A01E4A">
      <w:pPr>
        <w:rPr>
          <w:rFonts w:cstheme="minorHAnsi"/>
          <w:sz w:val="20"/>
          <w:szCs w:val="20"/>
          <w:lang w:eastAsia="fr-CA"/>
        </w:rPr>
      </w:pPr>
    </w:p>
    <w:p w14:paraId="0B7243F6" w14:textId="431438EF" w:rsidR="00B27A7B" w:rsidRDefault="00B27A7B" w:rsidP="00A01E4A">
      <w:pPr>
        <w:rPr>
          <w:rFonts w:cstheme="minorHAnsi"/>
          <w:sz w:val="20"/>
          <w:szCs w:val="20"/>
          <w:lang w:eastAsia="fr-CA"/>
        </w:rPr>
      </w:pPr>
      <w:r w:rsidRPr="00A676FA">
        <w:rPr>
          <w:rFonts w:cstheme="minorHAnsi"/>
          <w:noProof/>
          <w:sz w:val="20"/>
          <w:szCs w:val="20"/>
          <w:lang w:eastAsia="fr-CA"/>
        </w:rPr>
        <w:drawing>
          <wp:anchor distT="0" distB="0" distL="114300" distR="114300" simplePos="0" relativeHeight="251662336" behindDoc="0" locked="0" layoutInCell="1" allowOverlap="1" wp14:anchorId="20D44D76" wp14:editId="11619E86">
            <wp:simplePos x="0" y="0"/>
            <wp:positionH relativeFrom="page">
              <wp:align>right</wp:align>
            </wp:positionH>
            <wp:positionV relativeFrom="paragraph">
              <wp:posOffset>143510</wp:posOffset>
            </wp:positionV>
            <wp:extent cx="6858000" cy="3339465"/>
            <wp:effectExtent l="0" t="0" r="0" b="0"/>
            <wp:wrapNone/>
            <wp:docPr id="4"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ble"/>
                    <pic:cNvPicPr>
                      <a:picLocks noChangeAspect="1"/>
                    </pic:cNvPicPr>
                  </pic:nvPicPr>
                  <pic:blipFill>
                    <a:blip r:embed="rId16"/>
                    <a:stretch>
                      <a:fillRect/>
                    </a:stretch>
                  </pic:blipFill>
                  <pic:spPr>
                    <a:xfrm>
                      <a:off x="0" y="0"/>
                      <a:ext cx="6858000" cy="3339465"/>
                    </a:xfrm>
                    <a:prstGeom prst="rect">
                      <a:avLst/>
                    </a:prstGeom>
                  </pic:spPr>
                </pic:pic>
              </a:graphicData>
            </a:graphic>
            <wp14:sizeRelH relativeFrom="margin">
              <wp14:pctWidth>0</wp14:pctWidth>
            </wp14:sizeRelH>
            <wp14:sizeRelV relativeFrom="margin">
              <wp14:pctHeight>0</wp14:pctHeight>
            </wp14:sizeRelV>
          </wp:anchor>
        </w:drawing>
      </w:r>
    </w:p>
    <w:p w14:paraId="39A5E97E" w14:textId="77777777" w:rsidR="00B27A7B" w:rsidRDefault="00B27A7B" w:rsidP="00A01E4A">
      <w:pPr>
        <w:rPr>
          <w:rFonts w:cstheme="minorHAnsi"/>
          <w:sz w:val="20"/>
          <w:szCs w:val="20"/>
          <w:lang w:eastAsia="fr-CA"/>
        </w:rPr>
      </w:pPr>
    </w:p>
    <w:p w14:paraId="2CFB584C" w14:textId="77777777" w:rsidR="00B27A7B" w:rsidRDefault="00B27A7B" w:rsidP="00A01E4A">
      <w:pPr>
        <w:rPr>
          <w:rFonts w:cstheme="minorHAnsi"/>
          <w:sz w:val="20"/>
          <w:szCs w:val="20"/>
          <w:lang w:eastAsia="fr-CA"/>
        </w:rPr>
      </w:pPr>
    </w:p>
    <w:p w14:paraId="41772710" w14:textId="77777777" w:rsidR="00B27A7B" w:rsidRDefault="00B27A7B" w:rsidP="00A01E4A">
      <w:pPr>
        <w:rPr>
          <w:rFonts w:cstheme="minorHAnsi"/>
          <w:sz w:val="20"/>
          <w:szCs w:val="20"/>
          <w:lang w:eastAsia="fr-CA"/>
        </w:rPr>
      </w:pPr>
    </w:p>
    <w:p w14:paraId="13226748" w14:textId="77777777" w:rsidR="00B27A7B" w:rsidRDefault="00B27A7B" w:rsidP="00A01E4A">
      <w:pPr>
        <w:rPr>
          <w:rFonts w:cstheme="minorHAnsi"/>
          <w:sz w:val="20"/>
          <w:szCs w:val="20"/>
          <w:lang w:eastAsia="fr-CA"/>
        </w:rPr>
      </w:pPr>
    </w:p>
    <w:p w14:paraId="29E10029" w14:textId="77777777" w:rsidR="00B27A7B" w:rsidRDefault="00B27A7B" w:rsidP="00A01E4A">
      <w:pPr>
        <w:rPr>
          <w:rFonts w:cstheme="minorHAnsi"/>
          <w:sz w:val="20"/>
          <w:szCs w:val="20"/>
          <w:lang w:eastAsia="fr-CA"/>
        </w:rPr>
      </w:pPr>
    </w:p>
    <w:p w14:paraId="37CFF7EA" w14:textId="77777777" w:rsidR="00B27A7B" w:rsidRDefault="00B27A7B" w:rsidP="00A01E4A">
      <w:pPr>
        <w:rPr>
          <w:rFonts w:cstheme="minorHAnsi"/>
          <w:sz w:val="20"/>
          <w:szCs w:val="20"/>
          <w:lang w:eastAsia="fr-CA"/>
        </w:rPr>
      </w:pPr>
    </w:p>
    <w:p w14:paraId="4066AFBD" w14:textId="77777777" w:rsidR="00B27A7B" w:rsidRDefault="00B27A7B" w:rsidP="00A01E4A">
      <w:pPr>
        <w:rPr>
          <w:rFonts w:cstheme="minorHAnsi"/>
          <w:sz w:val="20"/>
          <w:szCs w:val="20"/>
          <w:lang w:eastAsia="fr-CA"/>
        </w:rPr>
      </w:pPr>
    </w:p>
    <w:p w14:paraId="3E70B66F" w14:textId="77777777" w:rsidR="00B27A7B" w:rsidRDefault="00B27A7B" w:rsidP="00A01E4A">
      <w:pPr>
        <w:rPr>
          <w:rFonts w:cstheme="minorHAnsi"/>
          <w:sz w:val="20"/>
          <w:szCs w:val="20"/>
          <w:lang w:eastAsia="fr-CA"/>
        </w:rPr>
      </w:pPr>
    </w:p>
    <w:p w14:paraId="051392D3" w14:textId="77777777" w:rsidR="00B27A7B" w:rsidRDefault="00B27A7B" w:rsidP="00A01E4A">
      <w:pPr>
        <w:rPr>
          <w:rFonts w:cstheme="minorHAnsi"/>
          <w:sz w:val="20"/>
          <w:szCs w:val="20"/>
          <w:lang w:eastAsia="fr-CA"/>
        </w:rPr>
      </w:pPr>
    </w:p>
    <w:p w14:paraId="5AF45B9A" w14:textId="77777777" w:rsidR="00B27A7B" w:rsidRDefault="00B27A7B" w:rsidP="00A01E4A">
      <w:pPr>
        <w:rPr>
          <w:rFonts w:cstheme="minorHAnsi"/>
          <w:sz w:val="20"/>
          <w:szCs w:val="20"/>
          <w:lang w:eastAsia="fr-CA"/>
        </w:rPr>
      </w:pPr>
    </w:p>
    <w:p w14:paraId="6B6B1090" w14:textId="77777777" w:rsidR="00B27A7B" w:rsidRDefault="00B27A7B" w:rsidP="00A01E4A">
      <w:pPr>
        <w:rPr>
          <w:rFonts w:cstheme="minorHAnsi"/>
          <w:sz w:val="20"/>
          <w:szCs w:val="20"/>
          <w:lang w:eastAsia="fr-CA"/>
        </w:rPr>
      </w:pPr>
    </w:p>
    <w:p w14:paraId="3124A8CD" w14:textId="6AB736CA" w:rsidR="00B27A7B" w:rsidRDefault="00B27A7B" w:rsidP="00A01E4A">
      <w:pPr>
        <w:rPr>
          <w:rFonts w:cstheme="minorHAnsi"/>
          <w:sz w:val="20"/>
          <w:szCs w:val="20"/>
          <w:lang w:eastAsia="fr-CA"/>
        </w:rPr>
      </w:pPr>
    </w:p>
    <w:p w14:paraId="690B22EA" w14:textId="77777777" w:rsidR="00B27A7B" w:rsidRDefault="00B27A7B" w:rsidP="00A01E4A">
      <w:pPr>
        <w:rPr>
          <w:rFonts w:cstheme="minorHAnsi"/>
          <w:sz w:val="20"/>
          <w:szCs w:val="20"/>
          <w:lang w:eastAsia="fr-CA"/>
        </w:rPr>
      </w:pPr>
    </w:p>
    <w:p w14:paraId="4742BF16" w14:textId="3FEA20F9" w:rsidR="00A01E4A" w:rsidRDefault="00B27A7B" w:rsidP="00A01E4A">
      <w:pPr>
        <w:rPr>
          <w:rFonts w:cstheme="minorHAnsi"/>
          <w:sz w:val="20"/>
          <w:szCs w:val="20"/>
          <w:lang w:eastAsia="fr-CA"/>
        </w:rPr>
      </w:pPr>
      <w:r>
        <w:rPr>
          <w:rFonts w:cstheme="minorHAnsi"/>
          <w:sz w:val="20"/>
          <w:szCs w:val="20"/>
          <w:lang w:eastAsia="fr-CA"/>
        </w:rPr>
        <w:t>Figure  … Ex</w:t>
      </w:r>
      <w:r w:rsidR="007E3674">
        <w:rPr>
          <w:rFonts w:cstheme="minorHAnsi"/>
          <w:sz w:val="20"/>
          <w:szCs w:val="20"/>
          <w:lang w:eastAsia="fr-CA"/>
        </w:rPr>
        <w:t>emple de repérage des conditions</w:t>
      </w:r>
    </w:p>
    <w:p w14:paraId="68A27CB2" w14:textId="77777777" w:rsidR="007E3674" w:rsidRDefault="007E3674" w:rsidP="00A01E4A">
      <w:pPr>
        <w:rPr>
          <w:rFonts w:cstheme="minorHAnsi"/>
          <w:sz w:val="20"/>
          <w:szCs w:val="20"/>
          <w:lang w:eastAsia="fr-CA"/>
        </w:rPr>
      </w:pPr>
    </w:p>
    <w:p w14:paraId="3C9697C0" w14:textId="77777777" w:rsidR="007E3674" w:rsidRDefault="007E3674" w:rsidP="00A01E4A">
      <w:pPr>
        <w:rPr>
          <w:rFonts w:cstheme="minorHAnsi"/>
          <w:sz w:val="20"/>
          <w:szCs w:val="20"/>
          <w:lang w:eastAsia="fr-CA"/>
        </w:rPr>
      </w:pPr>
    </w:p>
    <w:p w14:paraId="5AC3CE63" w14:textId="77777777" w:rsidR="007E3674" w:rsidRDefault="007E3674" w:rsidP="00A01E4A">
      <w:pPr>
        <w:rPr>
          <w:rFonts w:cstheme="minorHAnsi"/>
          <w:sz w:val="20"/>
          <w:szCs w:val="20"/>
          <w:lang w:eastAsia="fr-CA"/>
        </w:rPr>
      </w:pPr>
    </w:p>
    <w:p w14:paraId="24D194B7" w14:textId="77777777" w:rsidR="007E3674" w:rsidRDefault="007E3674" w:rsidP="00A01E4A">
      <w:pPr>
        <w:rPr>
          <w:rFonts w:cstheme="minorHAnsi"/>
          <w:sz w:val="20"/>
          <w:szCs w:val="20"/>
          <w:lang w:eastAsia="fr-CA"/>
        </w:rPr>
      </w:pPr>
    </w:p>
    <w:p w14:paraId="174307C6" w14:textId="77777777" w:rsidR="007E3674" w:rsidRDefault="007E3674" w:rsidP="00A01E4A">
      <w:pPr>
        <w:rPr>
          <w:rFonts w:cstheme="minorHAnsi"/>
          <w:sz w:val="20"/>
          <w:szCs w:val="20"/>
          <w:lang w:eastAsia="fr-CA"/>
        </w:rPr>
      </w:pPr>
    </w:p>
    <w:p w14:paraId="018E01DD" w14:textId="77777777" w:rsidR="007E3674" w:rsidRPr="00526BD6" w:rsidRDefault="007E3674" w:rsidP="00A01E4A">
      <w:pPr>
        <w:rPr>
          <w:rFonts w:cstheme="minorHAnsi"/>
          <w:sz w:val="20"/>
          <w:szCs w:val="20"/>
          <w:lang w:eastAsia="fr-CA"/>
        </w:rPr>
      </w:pPr>
    </w:p>
    <w:p w14:paraId="50DB1721" w14:textId="77777777" w:rsidR="007B40AF" w:rsidRPr="00526BD6" w:rsidRDefault="009A5FB3" w:rsidP="007B40AF">
      <w:pPr>
        <w:pStyle w:val="Titre3"/>
        <w:spacing w:line="240" w:lineRule="auto"/>
        <w:ind w:left="426"/>
        <w:rPr>
          <w:rFonts w:cstheme="minorHAnsi"/>
          <w:sz w:val="24"/>
          <w:lang w:eastAsia="fr-CA"/>
        </w:rPr>
      </w:pPr>
      <w:bookmarkStart w:id="15" w:name="_Toc32242267"/>
      <w:r w:rsidRPr="00526BD6">
        <w:rPr>
          <w:rFonts w:cstheme="minorHAnsi"/>
          <w:sz w:val="24"/>
          <w:lang w:eastAsia="fr-CA"/>
        </w:rPr>
        <w:lastRenderedPageBreak/>
        <w:t>Variables d’intérêt</w:t>
      </w:r>
      <w:bookmarkEnd w:id="15"/>
    </w:p>
    <w:p w14:paraId="4AF7B80E" w14:textId="77777777" w:rsidR="000B295D" w:rsidRDefault="00073517" w:rsidP="00AD303B">
      <w:pPr>
        <w:jc w:val="both"/>
        <w:rPr>
          <w:rFonts w:cstheme="minorHAnsi"/>
          <w:sz w:val="20"/>
          <w:szCs w:val="20"/>
          <w:lang w:eastAsia="fr-CA"/>
        </w:rPr>
      </w:pPr>
      <w:r w:rsidRPr="00526BD6">
        <w:rPr>
          <w:rFonts w:cstheme="minorHAnsi"/>
          <w:sz w:val="20"/>
          <w:szCs w:val="20"/>
          <w:lang w:eastAsia="fr-CA"/>
        </w:rPr>
        <w:t xml:space="preserve">Cette partie décrit brièvement les variables d’intérêt </w:t>
      </w:r>
      <w:r w:rsidR="00774710" w:rsidRPr="00526BD6">
        <w:rPr>
          <w:rFonts w:cstheme="minorHAnsi"/>
          <w:sz w:val="20"/>
          <w:szCs w:val="20"/>
          <w:lang w:eastAsia="fr-CA"/>
        </w:rPr>
        <w:t xml:space="preserve">qui seront </w:t>
      </w:r>
      <w:r w:rsidRPr="00526BD6">
        <w:rPr>
          <w:rFonts w:cstheme="minorHAnsi"/>
          <w:sz w:val="20"/>
          <w:szCs w:val="20"/>
          <w:lang w:eastAsia="fr-CA"/>
        </w:rPr>
        <w:t xml:space="preserve">utilisées </w:t>
      </w:r>
      <w:r w:rsidR="00774710" w:rsidRPr="00526BD6">
        <w:rPr>
          <w:rFonts w:cstheme="minorHAnsi"/>
          <w:sz w:val="20"/>
          <w:szCs w:val="20"/>
          <w:lang w:eastAsia="fr-CA"/>
        </w:rPr>
        <w:t>pour</w:t>
      </w:r>
      <w:r w:rsidRPr="00526BD6">
        <w:rPr>
          <w:rFonts w:cstheme="minorHAnsi"/>
          <w:sz w:val="20"/>
          <w:szCs w:val="20"/>
          <w:lang w:eastAsia="fr-CA"/>
        </w:rPr>
        <w:t xml:space="preserve"> la réalisation du projet</w:t>
      </w:r>
      <w:r w:rsidR="00E54BA7" w:rsidRPr="00526BD6">
        <w:rPr>
          <w:rFonts w:cstheme="minorHAnsi"/>
          <w:sz w:val="20"/>
          <w:szCs w:val="20"/>
          <w:lang w:eastAsia="fr-CA"/>
        </w:rPr>
        <w:t xml:space="preserve">. Les bases de données </w:t>
      </w:r>
      <w:r w:rsidR="00A170B2" w:rsidRPr="00526BD6">
        <w:rPr>
          <w:rFonts w:cstheme="minorHAnsi"/>
          <w:sz w:val="20"/>
          <w:szCs w:val="20"/>
          <w:lang w:eastAsia="fr-CA"/>
        </w:rPr>
        <w:t>suivantes</w:t>
      </w:r>
      <w:r w:rsidR="000B295D">
        <w:rPr>
          <w:rFonts w:cstheme="minorHAnsi"/>
          <w:sz w:val="20"/>
          <w:szCs w:val="20"/>
          <w:lang w:eastAsia="fr-CA"/>
        </w:rPr>
        <w:t xml:space="preserve"> seront consultées pour :</w:t>
      </w:r>
    </w:p>
    <w:p w14:paraId="1989A40E" w14:textId="77777777" w:rsidR="000B295D" w:rsidRDefault="000B295D" w:rsidP="00AD303B">
      <w:pPr>
        <w:jc w:val="both"/>
        <w:rPr>
          <w:rFonts w:cstheme="minorHAnsi"/>
          <w:sz w:val="20"/>
          <w:szCs w:val="20"/>
          <w:lang w:eastAsia="fr-CA"/>
        </w:rPr>
      </w:pPr>
      <w:r>
        <w:rPr>
          <w:rFonts w:cstheme="minorHAnsi"/>
          <w:sz w:val="20"/>
          <w:szCs w:val="20"/>
          <w:lang w:eastAsia="fr-CA"/>
        </w:rPr>
        <w:t>1# E</w:t>
      </w:r>
      <w:r w:rsidR="00E54BA7" w:rsidRPr="00526BD6">
        <w:rPr>
          <w:rFonts w:cstheme="minorHAnsi"/>
          <w:sz w:val="20"/>
          <w:szCs w:val="20"/>
          <w:lang w:eastAsia="fr-CA"/>
        </w:rPr>
        <w:t xml:space="preserve">xtraire les données afin de créer la cohorte </w:t>
      </w:r>
      <w:r w:rsidR="00A170B2" w:rsidRPr="00526BD6">
        <w:rPr>
          <w:rFonts w:cstheme="minorHAnsi"/>
          <w:sz w:val="20"/>
          <w:szCs w:val="20"/>
          <w:lang w:eastAsia="fr-CA"/>
        </w:rPr>
        <w:t>de l’étude (FIPA : Fichier d’inscription des personnes assurées)</w:t>
      </w:r>
    </w:p>
    <w:p w14:paraId="0013215D" w14:textId="71B60DFD" w:rsidR="00C80E60" w:rsidRPr="00526BD6" w:rsidRDefault="00A170B2" w:rsidP="00AD303B">
      <w:pPr>
        <w:jc w:val="both"/>
        <w:rPr>
          <w:rFonts w:cstheme="minorHAnsi"/>
          <w:sz w:val="20"/>
          <w:szCs w:val="20"/>
          <w:lang w:eastAsia="fr-CA"/>
        </w:rPr>
      </w:pPr>
      <w:r w:rsidRPr="00526BD6">
        <w:rPr>
          <w:rFonts w:cstheme="minorHAnsi"/>
          <w:sz w:val="20"/>
          <w:szCs w:val="20"/>
          <w:lang w:eastAsia="fr-CA"/>
        </w:rPr>
        <w:t xml:space="preserve"> </w:t>
      </w:r>
      <w:r w:rsidR="000B295D">
        <w:rPr>
          <w:rFonts w:cstheme="minorHAnsi"/>
          <w:sz w:val="20"/>
          <w:szCs w:val="20"/>
          <w:lang w:eastAsia="fr-CA"/>
        </w:rPr>
        <w:t>2# R</w:t>
      </w:r>
      <w:r w:rsidR="00E54BA7" w:rsidRPr="00526BD6">
        <w:rPr>
          <w:rFonts w:cstheme="minorHAnsi"/>
          <w:sz w:val="20"/>
          <w:szCs w:val="20"/>
          <w:lang w:eastAsia="fr-CA"/>
        </w:rPr>
        <w:t xml:space="preserve">epérer les conditions </w:t>
      </w:r>
      <w:r w:rsidRPr="00526BD6">
        <w:rPr>
          <w:rFonts w:cstheme="minorHAnsi"/>
          <w:sz w:val="20"/>
          <w:szCs w:val="20"/>
          <w:lang w:eastAsia="fr-CA"/>
        </w:rPr>
        <w:t>médicales</w:t>
      </w:r>
      <w:r w:rsidR="00E54BA7" w:rsidRPr="00526BD6">
        <w:rPr>
          <w:rFonts w:cstheme="minorHAnsi"/>
          <w:sz w:val="20"/>
          <w:szCs w:val="20"/>
          <w:lang w:eastAsia="fr-CA"/>
        </w:rPr>
        <w:t> </w:t>
      </w:r>
      <w:r w:rsidRPr="00526BD6">
        <w:rPr>
          <w:rFonts w:cstheme="minorHAnsi"/>
          <w:sz w:val="20"/>
          <w:szCs w:val="20"/>
          <w:lang w:eastAsia="fr-CA"/>
        </w:rPr>
        <w:t>utilisées dans le calcul d’</w:t>
      </w:r>
      <w:r w:rsidR="00AD303B" w:rsidRPr="00526BD6">
        <w:rPr>
          <w:rFonts w:cstheme="minorHAnsi"/>
          <w:sz w:val="20"/>
          <w:szCs w:val="20"/>
          <w:lang w:eastAsia="fr-CA"/>
        </w:rPr>
        <w:t>indicateurs de comorbidité/multi-morbidités</w:t>
      </w:r>
      <w:r w:rsidRPr="00526BD6">
        <w:rPr>
          <w:rFonts w:cstheme="minorHAnsi"/>
          <w:sz w:val="20"/>
          <w:szCs w:val="20"/>
          <w:lang w:eastAsia="fr-CA"/>
        </w:rPr>
        <w:t xml:space="preserve"> (Med-É</w:t>
      </w:r>
      <w:r w:rsidR="00E54BA7" w:rsidRPr="00526BD6">
        <w:rPr>
          <w:rFonts w:cstheme="minorHAnsi"/>
          <w:sz w:val="20"/>
          <w:szCs w:val="20"/>
          <w:lang w:eastAsia="fr-CA"/>
        </w:rPr>
        <w:t>cho</w:t>
      </w:r>
      <w:r w:rsidR="00AD303B" w:rsidRPr="00526BD6">
        <w:rPr>
          <w:rFonts w:cstheme="minorHAnsi"/>
          <w:sz w:val="20"/>
          <w:szCs w:val="20"/>
          <w:lang w:eastAsia="fr-CA"/>
        </w:rPr>
        <w:t> : Maintenance et exploitation des données pour l’étude de la clientèle hospitalière</w:t>
      </w:r>
      <w:r w:rsidR="00E54BA7" w:rsidRPr="00526BD6">
        <w:rPr>
          <w:rFonts w:cstheme="minorHAnsi"/>
          <w:sz w:val="20"/>
          <w:szCs w:val="20"/>
          <w:lang w:eastAsia="fr-CA"/>
        </w:rPr>
        <w:t>; SMOD</w:t>
      </w:r>
      <w:r w:rsidR="00AD303B" w:rsidRPr="00526BD6">
        <w:rPr>
          <w:rFonts w:cstheme="minorHAnsi"/>
          <w:sz w:val="20"/>
          <w:szCs w:val="20"/>
          <w:lang w:eastAsia="fr-CA"/>
        </w:rPr>
        <w:t> : Services rémunérés à l’acte</w:t>
      </w:r>
      <w:r w:rsidR="00E54BA7" w:rsidRPr="00526BD6">
        <w:rPr>
          <w:rFonts w:cstheme="minorHAnsi"/>
          <w:sz w:val="20"/>
          <w:szCs w:val="20"/>
          <w:lang w:eastAsia="fr-CA"/>
        </w:rPr>
        <w:t>; BDCU</w:t>
      </w:r>
      <w:r w:rsidR="00AD303B" w:rsidRPr="00526BD6">
        <w:rPr>
          <w:rFonts w:cstheme="minorHAnsi"/>
          <w:sz w:val="20"/>
          <w:szCs w:val="20"/>
          <w:lang w:eastAsia="fr-CA"/>
        </w:rPr>
        <w:t> : Banque de données commune des urgences</w:t>
      </w:r>
      <w:r w:rsidRPr="00526BD6">
        <w:rPr>
          <w:rFonts w:cstheme="minorHAnsi"/>
          <w:sz w:val="20"/>
          <w:szCs w:val="20"/>
          <w:lang w:eastAsia="fr-CA"/>
        </w:rPr>
        <w:t>)</w:t>
      </w:r>
      <w:r w:rsidR="00AD303B" w:rsidRPr="00526BD6">
        <w:rPr>
          <w:rFonts w:cstheme="minorHAnsi"/>
          <w:sz w:val="20"/>
          <w:szCs w:val="20"/>
          <w:lang w:eastAsia="fr-CA"/>
        </w:rPr>
        <w:t>.</w:t>
      </w:r>
    </w:p>
    <w:p w14:paraId="78F38E20" w14:textId="77777777" w:rsidR="00C80E60" w:rsidRPr="00526BD6" w:rsidRDefault="00AD303B" w:rsidP="00C80E60">
      <w:pPr>
        <w:pStyle w:val="Paragraphedeliste"/>
        <w:numPr>
          <w:ilvl w:val="0"/>
          <w:numId w:val="6"/>
        </w:numPr>
        <w:rPr>
          <w:rFonts w:cstheme="minorHAnsi"/>
          <w:lang w:eastAsia="fr-CA"/>
        </w:rPr>
      </w:pPr>
      <w:r w:rsidRPr="00526BD6">
        <w:rPr>
          <w:rFonts w:cstheme="minorHAnsi"/>
          <w:lang w:eastAsia="fr-CA"/>
        </w:rPr>
        <w:t xml:space="preserve">Variables utilisées pour la création </w:t>
      </w:r>
      <w:r w:rsidR="00C80E60" w:rsidRPr="00526BD6">
        <w:rPr>
          <w:rFonts w:cstheme="minorHAnsi"/>
          <w:lang w:eastAsia="fr-CA"/>
        </w:rPr>
        <w:t>de la cohorte</w:t>
      </w:r>
      <w:r w:rsidR="0010645E" w:rsidRPr="00526BD6">
        <w:rPr>
          <w:rFonts w:cstheme="minorHAnsi"/>
          <w:lang w:eastAsia="fr-CA"/>
        </w:rPr>
        <w:t xml:space="preserve"> (voir syntaxe plus-bas)</w:t>
      </w:r>
    </w:p>
    <w:tbl>
      <w:tblPr>
        <w:tblStyle w:val="Grilledutableau"/>
        <w:tblW w:w="0" w:type="auto"/>
        <w:tblInd w:w="42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9"/>
      </w:tblGrid>
      <w:tr w:rsidR="00073517" w:rsidRPr="00526BD6" w14:paraId="4CDBCCBA" w14:textId="77777777" w:rsidTr="00096BF6">
        <w:tc>
          <w:tcPr>
            <w:tcW w:w="4199" w:type="dxa"/>
            <w:tcBorders>
              <w:bottom w:val="single" w:sz="4" w:space="0" w:color="auto"/>
            </w:tcBorders>
          </w:tcPr>
          <w:p w14:paraId="32A05B50" w14:textId="77777777" w:rsidR="00073517" w:rsidRPr="00526BD6" w:rsidRDefault="00073517" w:rsidP="00404C0E">
            <w:pPr>
              <w:ind w:left="426"/>
              <w:rPr>
                <w:rFonts w:cstheme="minorHAnsi"/>
                <w:sz w:val="18"/>
                <w:szCs w:val="18"/>
                <w:lang w:eastAsia="fr-CA"/>
              </w:rPr>
            </w:pPr>
            <w:r w:rsidRPr="00526BD6">
              <w:rPr>
                <w:rFonts w:cstheme="minorHAnsi"/>
                <w:b/>
                <w:sz w:val="18"/>
                <w:szCs w:val="18"/>
                <w:lang w:eastAsia="fr-CA"/>
              </w:rPr>
              <w:t>Base de données</w:t>
            </w:r>
            <w:r w:rsidRPr="00526BD6">
              <w:rPr>
                <w:rFonts w:cstheme="minorHAnsi"/>
                <w:sz w:val="18"/>
                <w:szCs w:val="18"/>
                <w:lang w:eastAsia="fr-CA"/>
              </w:rPr>
              <w:t> : FIPA</w:t>
            </w:r>
          </w:p>
        </w:tc>
      </w:tr>
      <w:tr w:rsidR="00073517" w:rsidRPr="00112EAB" w14:paraId="55259EFB" w14:textId="77777777" w:rsidTr="00096BF6">
        <w:tc>
          <w:tcPr>
            <w:tcW w:w="4199" w:type="dxa"/>
            <w:tcBorders>
              <w:top w:val="single" w:sz="4" w:space="0" w:color="auto"/>
              <w:bottom w:val="single" w:sz="4" w:space="0" w:color="auto"/>
            </w:tcBorders>
          </w:tcPr>
          <w:p w14:paraId="2749CC0C" w14:textId="5CBE3529" w:rsidR="00073517" w:rsidRPr="005D1BB6" w:rsidRDefault="00073517" w:rsidP="00404C0E">
            <w:pPr>
              <w:rPr>
                <w:rFonts w:cstheme="minorHAnsi"/>
                <w:b/>
                <w:sz w:val="18"/>
                <w:szCs w:val="18"/>
                <w:lang w:val="en-CA" w:eastAsia="fr-CA"/>
              </w:rPr>
            </w:pPr>
            <w:r w:rsidRPr="005D1BB6">
              <w:rPr>
                <w:rFonts w:cstheme="minorHAnsi"/>
                <w:b/>
                <w:sz w:val="18"/>
                <w:szCs w:val="18"/>
                <w:lang w:val="en-CA" w:eastAsia="fr-CA"/>
              </w:rPr>
              <w:t>Vue</w:t>
            </w:r>
            <w:r w:rsidRPr="005D1BB6">
              <w:rPr>
                <w:rFonts w:cstheme="minorHAnsi"/>
                <w:sz w:val="18"/>
                <w:szCs w:val="18"/>
                <w:lang w:val="en-CA" w:eastAsia="fr-CA"/>
              </w:rPr>
              <w:t xml:space="preserve"> : </w:t>
            </w:r>
            <w:r w:rsidRPr="00526BD6">
              <w:rPr>
                <w:rFonts w:cstheme="minorHAnsi"/>
                <w:sz w:val="18"/>
                <w:szCs w:val="18"/>
                <w:lang w:val="en-CA" w:eastAsia="fr-CA"/>
              </w:rPr>
              <w:t>V_FICH_ID_BEN_CM</w:t>
            </w:r>
          </w:p>
        </w:tc>
      </w:tr>
      <w:tr w:rsidR="00073517" w:rsidRPr="00112EAB" w14:paraId="7EA0454D" w14:textId="77777777" w:rsidTr="00096BF6">
        <w:tc>
          <w:tcPr>
            <w:tcW w:w="4199" w:type="dxa"/>
            <w:tcBorders>
              <w:top w:val="single" w:sz="4" w:space="0" w:color="auto"/>
            </w:tcBorders>
          </w:tcPr>
          <w:p w14:paraId="1F50ECFC" w14:textId="77777777" w:rsidR="00073517" w:rsidRPr="00526BD6" w:rsidRDefault="00073517" w:rsidP="00404C0E">
            <w:pPr>
              <w:rPr>
                <w:rFonts w:cstheme="minorHAnsi"/>
                <w:sz w:val="18"/>
                <w:szCs w:val="18"/>
                <w:lang w:val="en-CA" w:eastAsia="fr-CA"/>
              </w:rPr>
            </w:pPr>
            <w:r w:rsidRPr="00526BD6">
              <w:rPr>
                <w:rFonts w:cstheme="minorHAnsi"/>
                <w:sz w:val="18"/>
                <w:szCs w:val="18"/>
                <w:lang w:val="en-CA" w:eastAsia="fr-CA"/>
              </w:rPr>
              <w:t>BENF_NO_INDIV_BEN_BANLS</w:t>
            </w:r>
          </w:p>
        </w:tc>
      </w:tr>
      <w:tr w:rsidR="00073517" w:rsidRPr="00112EAB" w14:paraId="51DEF80E" w14:textId="77777777" w:rsidTr="00096BF6">
        <w:tc>
          <w:tcPr>
            <w:tcW w:w="4199" w:type="dxa"/>
          </w:tcPr>
          <w:p w14:paraId="658F9F4B" w14:textId="77777777" w:rsidR="00073517" w:rsidRPr="00526BD6" w:rsidRDefault="00073517" w:rsidP="00404C0E">
            <w:pPr>
              <w:rPr>
                <w:rFonts w:cstheme="minorHAnsi"/>
                <w:sz w:val="18"/>
                <w:szCs w:val="18"/>
                <w:lang w:val="en-CA" w:eastAsia="fr-CA"/>
              </w:rPr>
            </w:pPr>
            <w:r w:rsidRPr="00526BD6">
              <w:rPr>
                <w:rFonts w:cstheme="minorHAnsi"/>
                <w:sz w:val="18"/>
                <w:szCs w:val="18"/>
                <w:lang w:val="en-CA" w:eastAsia="fr-CA"/>
              </w:rPr>
              <w:t>BENF_DD_DERN_ADMIS_RAM</w:t>
            </w:r>
          </w:p>
        </w:tc>
      </w:tr>
      <w:tr w:rsidR="00073517" w:rsidRPr="00112EAB" w14:paraId="173F7A6A" w14:textId="77777777" w:rsidTr="00096BF6">
        <w:tc>
          <w:tcPr>
            <w:tcW w:w="4199" w:type="dxa"/>
          </w:tcPr>
          <w:p w14:paraId="71DF1BEE" w14:textId="77777777" w:rsidR="00073517" w:rsidRPr="00526BD6" w:rsidRDefault="00073517" w:rsidP="00404C0E">
            <w:pPr>
              <w:rPr>
                <w:rFonts w:cstheme="minorHAnsi"/>
                <w:sz w:val="18"/>
                <w:szCs w:val="18"/>
                <w:lang w:val="en-CA" w:eastAsia="fr-CA"/>
              </w:rPr>
            </w:pPr>
            <w:r w:rsidRPr="00526BD6">
              <w:rPr>
                <w:rFonts w:cstheme="minorHAnsi"/>
                <w:sz w:val="18"/>
                <w:szCs w:val="18"/>
                <w:lang w:val="en-CA" w:eastAsia="fr-CA"/>
              </w:rPr>
              <w:t>BENF_DF_DERN_ADMIS_RAM</w:t>
            </w:r>
          </w:p>
        </w:tc>
      </w:tr>
      <w:tr w:rsidR="00073517" w:rsidRPr="00526BD6" w14:paraId="5A169820" w14:textId="77777777" w:rsidTr="00096BF6">
        <w:tc>
          <w:tcPr>
            <w:tcW w:w="4199" w:type="dxa"/>
          </w:tcPr>
          <w:p w14:paraId="7947FF35" w14:textId="77777777" w:rsidR="00073517" w:rsidRPr="00526BD6" w:rsidRDefault="00073517" w:rsidP="00404C0E">
            <w:pPr>
              <w:rPr>
                <w:rFonts w:cstheme="minorHAnsi"/>
                <w:sz w:val="18"/>
                <w:szCs w:val="18"/>
                <w:lang w:val="en-CA" w:eastAsia="fr-CA"/>
              </w:rPr>
            </w:pPr>
            <w:r w:rsidRPr="00526BD6">
              <w:rPr>
                <w:rFonts w:cstheme="minorHAnsi"/>
                <w:sz w:val="18"/>
                <w:szCs w:val="18"/>
                <w:lang w:val="en-CA" w:eastAsia="fr-CA"/>
              </w:rPr>
              <w:t>BENF_DAT_NAISS</w:t>
            </w:r>
          </w:p>
        </w:tc>
      </w:tr>
      <w:tr w:rsidR="00073517" w:rsidRPr="00526BD6" w14:paraId="64EEC261" w14:textId="77777777" w:rsidTr="00096BF6">
        <w:tc>
          <w:tcPr>
            <w:tcW w:w="4199" w:type="dxa"/>
          </w:tcPr>
          <w:p w14:paraId="2FD6F7D7" w14:textId="77777777" w:rsidR="00073517" w:rsidRPr="00526BD6" w:rsidRDefault="00073517" w:rsidP="00404C0E">
            <w:pPr>
              <w:rPr>
                <w:rFonts w:cstheme="minorHAnsi"/>
                <w:sz w:val="18"/>
                <w:szCs w:val="18"/>
                <w:lang w:val="en-CA" w:eastAsia="fr-CA"/>
              </w:rPr>
            </w:pPr>
            <w:r w:rsidRPr="00526BD6">
              <w:rPr>
                <w:rFonts w:cstheme="minorHAnsi"/>
                <w:sz w:val="18"/>
                <w:szCs w:val="18"/>
                <w:lang w:val="en-CA" w:eastAsia="fr-CA"/>
              </w:rPr>
              <w:t>BENF_DAT_DECES</w:t>
            </w:r>
          </w:p>
        </w:tc>
      </w:tr>
      <w:tr w:rsidR="00073517" w:rsidRPr="00526BD6" w14:paraId="4867CE4C" w14:textId="77777777" w:rsidTr="00096BF6">
        <w:tc>
          <w:tcPr>
            <w:tcW w:w="4199" w:type="dxa"/>
            <w:tcBorders>
              <w:bottom w:val="single" w:sz="4" w:space="0" w:color="auto"/>
            </w:tcBorders>
          </w:tcPr>
          <w:p w14:paraId="36A3E3D2" w14:textId="77777777" w:rsidR="00073517" w:rsidRPr="00526BD6" w:rsidRDefault="00073517" w:rsidP="00404C0E">
            <w:pPr>
              <w:rPr>
                <w:rFonts w:cstheme="minorHAnsi"/>
                <w:sz w:val="18"/>
                <w:szCs w:val="18"/>
                <w:lang w:val="en-CA" w:eastAsia="fr-CA"/>
              </w:rPr>
            </w:pPr>
            <w:r w:rsidRPr="00526BD6">
              <w:rPr>
                <w:rFonts w:cstheme="minorHAnsi"/>
                <w:sz w:val="18"/>
                <w:szCs w:val="18"/>
                <w:lang w:val="en-CA" w:eastAsia="fr-CA"/>
              </w:rPr>
              <w:t>BENF_COD_SEXE</w:t>
            </w:r>
          </w:p>
        </w:tc>
      </w:tr>
    </w:tbl>
    <w:p w14:paraId="331D28E1" w14:textId="77777777" w:rsidR="0013044C" w:rsidRPr="00526BD6" w:rsidRDefault="0013044C" w:rsidP="0013044C">
      <w:pPr>
        <w:pStyle w:val="Paragraphedeliste"/>
        <w:rPr>
          <w:rFonts w:cstheme="minorHAnsi"/>
          <w:lang w:eastAsia="fr-CA"/>
        </w:rPr>
      </w:pPr>
    </w:p>
    <w:p w14:paraId="34807303" w14:textId="2FE9B04C" w:rsidR="00C80E60" w:rsidRPr="00526BD6" w:rsidRDefault="00AD303B" w:rsidP="00C80E60">
      <w:pPr>
        <w:pStyle w:val="Paragraphedeliste"/>
        <w:numPr>
          <w:ilvl w:val="0"/>
          <w:numId w:val="6"/>
        </w:numPr>
        <w:rPr>
          <w:rFonts w:cstheme="minorHAnsi"/>
          <w:lang w:eastAsia="fr-CA"/>
        </w:rPr>
      </w:pPr>
      <w:r w:rsidRPr="00526BD6">
        <w:rPr>
          <w:rFonts w:cstheme="minorHAnsi"/>
          <w:lang w:eastAsia="fr-CA"/>
        </w:rPr>
        <w:t>Variables utilisées pour le r</w:t>
      </w:r>
      <w:r w:rsidR="0010645E" w:rsidRPr="00526BD6">
        <w:rPr>
          <w:rFonts w:cstheme="minorHAnsi"/>
          <w:lang w:eastAsia="fr-CA"/>
        </w:rPr>
        <w:t>epérage des conditions médicales (voir syntaxe plus-bas)</w:t>
      </w:r>
    </w:p>
    <w:tbl>
      <w:tblPr>
        <w:tblStyle w:val="Grilledutableau"/>
        <w:tblW w:w="0" w:type="auto"/>
        <w:tblInd w:w="42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9"/>
        <w:gridCol w:w="4005"/>
      </w:tblGrid>
      <w:tr w:rsidR="009A5FB3" w:rsidRPr="00526BD6" w14:paraId="084452A3" w14:textId="77777777" w:rsidTr="00096BF6">
        <w:tc>
          <w:tcPr>
            <w:tcW w:w="4199" w:type="dxa"/>
            <w:tcBorders>
              <w:bottom w:val="single" w:sz="4" w:space="0" w:color="auto"/>
            </w:tcBorders>
          </w:tcPr>
          <w:p w14:paraId="3EC91401" w14:textId="77777777" w:rsidR="007B40AF" w:rsidRPr="00526BD6" w:rsidRDefault="009A5FB3" w:rsidP="006F6502">
            <w:pPr>
              <w:ind w:left="426"/>
              <w:rPr>
                <w:rFonts w:cstheme="minorHAnsi"/>
                <w:sz w:val="18"/>
                <w:szCs w:val="18"/>
                <w:lang w:eastAsia="fr-CA"/>
              </w:rPr>
            </w:pPr>
            <w:r w:rsidRPr="00526BD6">
              <w:rPr>
                <w:rFonts w:cstheme="minorHAnsi"/>
                <w:b/>
                <w:sz w:val="18"/>
                <w:szCs w:val="18"/>
                <w:lang w:eastAsia="fr-CA"/>
              </w:rPr>
              <w:t>Base de données</w:t>
            </w:r>
            <w:r w:rsidR="007B40AF" w:rsidRPr="00526BD6">
              <w:rPr>
                <w:rFonts w:cstheme="minorHAnsi"/>
                <w:sz w:val="18"/>
                <w:szCs w:val="18"/>
                <w:lang w:eastAsia="fr-CA"/>
              </w:rPr>
              <w:t xml:space="preserve"> : </w:t>
            </w:r>
            <w:r w:rsidR="007B40AF" w:rsidRPr="00526BD6">
              <w:rPr>
                <w:rFonts w:cstheme="minorHAnsi"/>
                <w:sz w:val="18"/>
                <w:szCs w:val="18"/>
                <w:u w:val="single"/>
                <w:lang w:eastAsia="fr-CA"/>
              </w:rPr>
              <w:t>Med-écho</w:t>
            </w:r>
          </w:p>
        </w:tc>
        <w:tc>
          <w:tcPr>
            <w:tcW w:w="4005" w:type="dxa"/>
            <w:tcBorders>
              <w:bottom w:val="single" w:sz="4" w:space="0" w:color="auto"/>
            </w:tcBorders>
          </w:tcPr>
          <w:p w14:paraId="43114301" w14:textId="77777777" w:rsidR="009A5FB3" w:rsidRPr="00526BD6" w:rsidRDefault="007B40AF" w:rsidP="009A5FB3">
            <w:pPr>
              <w:rPr>
                <w:rFonts w:cstheme="minorHAnsi"/>
                <w:b/>
                <w:sz w:val="18"/>
                <w:szCs w:val="18"/>
                <w:lang w:eastAsia="fr-CA"/>
              </w:rPr>
            </w:pPr>
            <w:r w:rsidRPr="00526BD6">
              <w:rPr>
                <w:rFonts w:cstheme="minorHAnsi"/>
                <w:b/>
                <w:sz w:val="18"/>
                <w:szCs w:val="18"/>
                <w:lang w:eastAsia="fr-CA"/>
              </w:rPr>
              <w:t xml:space="preserve">Base de données créée </w:t>
            </w:r>
          </w:p>
        </w:tc>
      </w:tr>
      <w:tr w:rsidR="007B40AF" w:rsidRPr="00526BD6" w14:paraId="2B621AA5" w14:textId="77777777" w:rsidTr="00096BF6">
        <w:tc>
          <w:tcPr>
            <w:tcW w:w="4199" w:type="dxa"/>
            <w:tcBorders>
              <w:top w:val="single" w:sz="4" w:space="0" w:color="auto"/>
              <w:bottom w:val="single" w:sz="4" w:space="0" w:color="auto"/>
            </w:tcBorders>
          </w:tcPr>
          <w:p w14:paraId="4022DF74" w14:textId="77777777" w:rsidR="007B40AF" w:rsidRPr="00526BD6" w:rsidRDefault="007B40AF" w:rsidP="007B40AF">
            <w:pPr>
              <w:ind w:left="426"/>
              <w:jc w:val="center"/>
              <w:rPr>
                <w:rFonts w:cstheme="minorHAnsi"/>
                <w:b/>
                <w:sz w:val="18"/>
                <w:szCs w:val="18"/>
                <w:lang w:eastAsia="fr-CA"/>
              </w:rPr>
            </w:pPr>
            <w:r w:rsidRPr="00526BD6">
              <w:rPr>
                <w:rFonts w:cstheme="minorHAnsi"/>
                <w:b/>
                <w:sz w:val="18"/>
                <w:szCs w:val="18"/>
                <w:lang w:eastAsia="fr-CA"/>
              </w:rPr>
              <w:t>Diagnostics de séjour dans Med-Écho</w:t>
            </w:r>
          </w:p>
          <w:p w14:paraId="14E32D60" w14:textId="780C2DF3" w:rsidR="006F6502" w:rsidRPr="00526BD6" w:rsidRDefault="006F6502" w:rsidP="006F6502">
            <w:pPr>
              <w:rPr>
                <w:rFonts w:cstheme="minorHAnsi"/>
                <w:b/>
                <w:sz w:val="18"/>
                <w:szCs w:val="18"/>
                <w:lang w:eastAsia="fr-CA"/>
              </w:rPr>
            </w:pPr>
            <w:r w:rsidRPr="00526BD6">
              <w:rPr>
                <w:rFonts w:cstheme="minorHAnsi"/>
                <w:b/>
                <w:sz w:val="18"/>
                <w:szCs w:val="18"/>
                <w:lang w:eastAsia="fr-CA"/>
              </w:rPr>
              <w:t>Vue</w:t>
            </w:r>
            <w:r w:rsidRPr="00526BD6">
              <w:rPr>
                <w:rFonts w:cstheme="minorHAnsi"/>
                <w:sz w:val="18"/>
                <w:szCs w:val="18"/>
                <w:lang w:eastAsia="fr-CA"/>
              </w:rPr>
              <w:t xml:space="preserve"> : </w:t>
            </w:r>
            <w:r w:rsidR="00234E9D" w:rsidRPr="00526BD6">
              <w:rPr>
                <w:rFonts w:cstheme="minorHAnsi"/>
                <w:sz w:val="18"/>
                <w:szCs w:val="18"/>
                <w:u w:val="single"/>
                <w:lang w:eastAsia="fr-CA"/>
              </w:rPr>
              <w:t>V_DIAGN_SEJ_HOSP_CM</w:t>
            </w:r>
          </w:p>
        </w:tc>
        <w:tc>
          <w:tcPr>
            <w:tcW w:w="4005" w:type="dxa"/>
            <w:tcBorders>
              <w:top w:val="single" w:sz="4" w:space="0" w:color="auto"/>
            </w:tcBorders>
          </w:tcPr>
          <w:p w14:paraId="6A50733F" w14:textId="77777777" w:rsidR="007B40AF" w:rsidRPr="00526BD6" w:rsidRDefault="007B40AF" w:rsidP="009A5FB3">
            <w:pPr>
              <w:rPr>
                <w:rFonts w:cstheme="minorHAnsi"/>
                <w:b/>
                <w:sz w:val="18"/>
                <w:szCs w:val="18"/>
                <w:lang w:eastAsia="fr-CA"/>
              </w:rPr>
            </w:pPr>
          </w:p>
        </w:tc>
      </w:tr>
      <w:tr w:rsidR="009A5FB3" w:rsidRPr="00526BD6" w14:paraId="29B82C5D" w14:textId="77777777" w:rsidTr="00096BF6">
        <w:tc>
          <w:tcPr>
            <w:tcW w:w="4199" w:type="dxa"/>
            <w:tcBorders>
              <w:top w:val="single" w:sz="4" w:space="0" w:color="auto"/>
            </w:tcBorders>
          </w:tcPr>
          <w:p w14:paraId="6DA4EEDA" w14:textId="77777777" w:rsidR="009A5FB3" w:rsidRPr="00526BD6" w:rsidRDefault="007B40AF" w:rsidP="009A5FB3">
            <w:pPr>
              <w:rPr>
                <w:rFonts w:cstheme="minorHAnsi"/>
                <w:sz w:val="18"/>
                <w:szCs w:val="18"/>
                <w:lang w:val="en-CA" w:eastAsia="fr-CA"/>
              </w:rPr>
            </w:pPr>
            <w:r w:rsidRPr="00526BD6">
              <w:rPr>
                <w:rFonts w:cstheme="minorHAnsi"/>
                <w:sz w:val="18"/>
                <w:szCs w:val="18"/>
                <w:lang w:val="en-CA" w:eastAsia="fr-CA"/>
              </w:rPr>
              <w:t>SHOP_NO_INDIV_BEN_BANLS</w:t>
            </w:r>
          </w:p>
        </w:tc>
        <w:tc>
          <w:tcPr>
            <w:tcW w:w="4005" w:type="dxa"/>
          </w:tcPr>
          <w:p w14:paraId="6B6C02E6" w14:textId="77777777" w:rsidR="009A5FB3" w:rsidRPr="00526BD6" w:rsidRDefault="007B40AF" w:rsidP="009A5FB3">
            <w:pPr>
              <w:rPr>
                <w:rFonts w:cstheme="minorHAnsi"/>
                <w:sz w:val="18"/>
                <w:szCs w:val="18"/>
                <w:lang w:eastAsia="fr-CA"/>
              </w:rPr>
            </w:pPr>
            <w:r w:rsidRPr="00526BD6">
              <w:rPr>
                <w:rFonts w:cstheme="minorHAnsi"/>
                <w:sz w:val="18"/>
                <w:szCs w:val="18"/>
                <w:lang w:val="en-CA" w:eastAsia="fr-CA"/>
              </w:rPr>
              <w:t>NO_BANLS</w:t>
            </w:r>
          </w:p>
        </w:tc>
      </w:tr>
      <w:tr w:rsidR="009A5FB3" w:rsidRPr="00526BD6" w14:paraId="295B9FAF" w14:textId="77777777" w:rsidTr="00096BF6">
        <w:tc>
          <w:tcPr>
            <w:tcW w:w="4199" w:type="dxa"/>
          </w:tcPr>
          <w:p w14:paraId="198ABA8A" w14:textId="77777777" w:rsidR="009A5FB3" w:rsidRPr="00526BD6" w:rsidRDefault="007B40AF" w:rsidP="009A5FB3">
            <w:pPr>
              <w:rPr>
                <w:rFonts w:cstheme="minorHAnsi"/>
                <w:sz w:val="18"/>
                <w:szCs w:val="18"/>
                <w:lang w:val="en-CA" w:eastAsia="fr-CA"/>
              </w:rPr>
            </w:pPr>
            <w:r w:rsidRPr="00526BD6">
              <w:rPr>
                <w:rFonts w:cstheme="minorHAnsi"/>
                <w:sz w:val="18"/>
                <w:szCs w:val="18"/>
                <w:lang w:val="en-CA" w:eastAsia="fr-CA"/>
              </w:rPr>
              <w:t>SHOP_AN_PER_TEMPS</w:t>
            </w:r>
          </w:p>
        </w:tc>
        <w:tc>
          <w:tcPr>
            <w:tcW w:w="4005" w:type="dxa"/>
          </w:tcPr>
          <w:p w14:paraId="7A22EFEF" w14:textId="77777777" w:rsidR="009A5FB3" w:rsidRPr="00526BD6" w:rsidRDefault="007B40AF" w:rsidP="009A5FB3">
            <w:pPr>
              <w:rPr>
                <w:rFonts w:cstheme="minorHAnsi"/>
                <w:sz w:val="18"/>
                <w:szCs w:val="18"/>
                <w:lang w:val="en-CA" w:eastAsia="fr-CA"/>
              </w:rPr>
            </w:pPr>
            <w:r w:rsidRPr="00526BD6">
              <w:rPr>
                <w:rFonts w:cstheme="minorHAnsi"/>
                <w:sz w:val="18"/>
                <w:szCs w:val="18"/>
                <w:lang w:eastAsia="fr-CA"/>
              </w:rPr>
              <w:t>ANN</w:t>
            </w:r>
          </w:p>
        </w:tc>
      </w:tr>
      <w:tr w:rsidR="009A5FB3" w:rsidRPr="00526BD6" w14:paraId="71DE25DD" w14:textId="77777777" w:rsidTr="00096BF6">
        <w:tc>
          <w:tcPr>
            <w:tcW w:w="4199" w:type="dxa"/>
          </w:tcPr>
          <w:p w14:paraId="3B09B9CB" w14:textId="77777777" w:rsidR="009A5FB3" w:rsidRPr="00526BD6" w:rsidRDefault="007B40AF" w:rsidP="009A5FB3">
            <w:pPr>
              <w:rPr>
                <w:rFonts w:cstheme="minorHAnsi"/>
                <w:sz w:val="18"/>
                <w:szCs w:val="18"/>
                <w:lang w:val="en-CA" w:eastAsia="fr-CA"/>
              </w:rPr>
            </w:pPr>
            <w:r w:rsidRPr="00526BD6">
              <w:rPr>
                <w:rFonts w:cstheme="minorHAnsi"/>
                <w:sz w:val="18"/>
                <w:szCs w:val="18"/>
                <w:lang w:val="en-CA" w:eastAsia="fr-CA"/>
              </w:rPr>
              <w:t>SHOP_DAT_ADMIS_SEJ_HOSP</w:t>
            </w:r>
          </w:p>
        </w:tc>
        <w:tc>
          <w:tcPr>
            <w:tcW w:w="4005" w:type="dxa"/>
          </w:tcPr>
          <w:p w14:paraId="7F296394" w14:textId="77777777" w:rsidR="009A5FB3" w:rsidRPr="00526BD6" w:rsidRDefault="007B40AF" w:rsidP="009A5FB3">
            <w:pPr>
              <w:rPr>
                <w:rFonts w:cstheme="minorHAnsi"/>
                <w:sz w:val="18"/>
                <w:szCs w:val="18"/>
                <w:lang w:val="en-CA" w:eastAsia="fr-CA"/>
              </w:rPr>
            </w:pPr>
            <w:r w:rsidRPr="00526BD6">
              <w:rPr>
                <w:rFonts w:cstheme="minorHAnsi"/>
                <w:sz w:val="18"/>
                <w:szCs w:val="18"/>
                <w:lang w:eastAsia="fr-CA"/>
              </w:rPr>
              <w:t>DAT_ADMIS</w:t>
            </w:r>
          </w:p>
        </w:tc>
      </w:tr>
      <w:tr w:rsidR="009A5FB3" w:rsidRPr="00526BD6" w14:paraId="4AAAC0B7" w14:textId="77777777" w:rsidTr="00096BF6">
        <w:tc>
          <w:tcPr>
            <w:tcW w:w="4199" w:type="dxa"/>
          </w:tcPr>
          <w:p w14:paraId="725F8E49" w14:textId="77777777" w:rsidR="009A5FB3" w:rsidRPr="00526BD6" w:rsidRDefault="007B40AF" w:rsidP="009A5FB3">
            <w:pPr>
              <w:rPr>
                <w:rFonts w:cstheme="minorHAnsi"/>
                <w:sz w:val="18"/>
                <w:szCs w:val="18"/>
                <w:lang w:val="en-CA" w:eastAsia="fr-CA"/>
              </w:rPr>
            </w:pPr>
            <w:r w:rsidRPr="00526BD6">
              <w:rPr>
                <w:rFonts w:cstheme="minorHAnsi"/>
                <w:sz w:val="18"/>
                <w:szCs w:val="18"/>
                <w:lang w:val="en-CA" w:eastAsia="fr-CA"/>
              </w:rPr>
              <w:t>SHOP_DAT_DEPAR_SEJ_HOSP</w:t>
            </w:r>
          </w:p>
        </w:tc>
        <w:tc>
          <w:tcPr>
            <w:tcW w:w="4005" w:type="dxa"/>
          </w:tcPr>
          <w:p w14:paraId="56E2823A" w14:textId="77777777" w:rsidR="009A5FB3" w:rsidRPr="00526BD6" w:rsidRDefault="007B40AF" w:rsidP="009A5FB3">
            <w:pPr>
              <w:rPr>
                <w:rFonts w:cstheme="minorHAnsi"/>
                <w:sz w:val="18"/>
                <w:szCs w:val="18"/>
                <w:lang w:val="en-CA" w:eastAsia="fr-CA"/>
              </w:rPr>
            </w:pPr>
            <w:r w:rsidRPr="00526BD6">
              <w:rPr>
                <w:rFonts w:cstheme="minorHAnsi"/>
                <w:sz w:val="18"/>
                <w:szCs w:val="18"/>
                <w:lang w:eastAsia="fr-CA"/>
              </w:rPr>
              <w:t>DAT_SORTIE</w:t>
            </w:r>
          </w:p>
        </w:tc>
      </w:tr>
      <w:tr w:rsidR="009A5FB3" w:rsidRPr="00526BD6" w14:paraId="34B290CC" w14:textId="77777777" w:rsidTr="00096BF6">
        <w:tc>
          <w:tcPr>
            <w:tcW w:w="4199" w:type="dxa"/>
          </w:tcPr>
          <w:p w14:paraId="13AFF790" w14:textId="77777777" w:rsidR="009A5FB3" w:rsidRPr="00526BD6" w:rsidRDefault="007B40AF" w:rsidP="009A5FB3">
            <w:pPr>
              <w:rPr>
                <w:rFonts w:cstheme="minorHAnsi"/>
                <w:sz w:val="18"/>
                <w:szCs w:val="18"/>
                <w:lang w:val="en-CA" w:eastAsia="fr-CA"/>
              </w:rPr>
            </w:pPr>
            <w:r w:rsidRPr="00526BD6">
              <w:rPr>
                <w:rFonts w:cstheme="minorHAnsi"/>
                <w:sz w:val="18"/>
                <w:szCs w:val="18"/>
                <w:lang w:val="en-CA" w:eastAsia="fr-CA"/>
              </w:rPr>
              <w:t xml:space="preserve">SHOP_COD_DIAGN_MDCAL_CLINQ  </w:t>
            </w:r>
          </w:p>
        </w:tc>
        <w:tc>
          <w:tcPr>
            <w:tcW w:w="4005" w:type="dxa"/>
          </w:tcPr>
          <w:p w14:paraId="60B902F0" w14:textId="77777777" w:rsidR="009A5FB3" w:rsidRPr="00526BD6" w:rsidRDefault="007B40AF" w:rsidP="009A5FB3">
            <w:pPr>
              <w:rPr>
                <w:rFonts w:cstheme="minorHAnsi"/>
                <w:sz w:val="18"/>
                <w:szCs w:val="18"/>
                <w:lang w:val="en-CA" w:eastAsia="fr-CA"/>
              </w:rPr>
            </w:pPr>
            <w:r w:rsidRPr="00526BD6">
              <w:rPr>
                <w:rFonts w:cstheme="minorHAnsi"/>
                <w:sz w:val="18"/>
                <w:szCs w:val="18"/>
                <w:lang w:eastAsia="fr-CA"/>
              </w:rPr>
              <w:t>COD_DIAGN</w:t>
            </w:r>
          </w:p>
        </w:tc>
      </w:tr>
      <w:tr w:rsidR="009A5FB3" w:rsidRPr="00526BD6" w14:paraId="43008A5A" w14:textId="77777777" w:rsidTr="00096BF6">
        <w:tc>
          <w:tcPr>
            <w:tcW w:w="4199" w:type="dxa"/>
          </w:tcPr>
          <w:p w14:paraId="4169B342" w14:textId="77777777" w:rsidR="009A5FB3" w:rsidRPr="00526BD6" w:rsidRDefault="007B40AF" w:rsidP="009A5FB3">
            <w:pPr>
              <w:rPr>
                <w:rFonts w:cstheme="minorHAnsi"/>
                <w:sz w:val="18"/>
                <w:szCs w:val="18"/>
                <w:lang w:val="en-CA" w:eastAsia="fr-CA"/>
              </w:rPr>
            </w:pPr>
            <w:r w:rsidRPr="00526BD6">
              <w:rPr>
                <w:rFonts w:cstheme="minorHAnsi"/>
                <w:sz w:val="18"/>
                <w:szCs w:val="18"/>
                <w:lang w:val="en-CA" w:eastAsia="fr-CA"/>
              </w:rPr>
              <w:t>SHOP_COD_CAR_DIAGN_SEJ_HOSP</w:t>
            </w:r>
          </w:p>
        </w:tc>
        <w:tc>
          <w:tcPr>
            <w:tcW w:w="4005" w:type="dxa"/>
          </w:tcPr>
          <w:p w14:paraId="0F0EB9F4" w14:textId="77777777" w:rsidR="009A5FB3" w:rsidRPr="00526BD6" w:rsidRDefault="007B40AF" w:rsidP="009A5FB3">
            <w:pPr>
              <w:rPr>
                <w:rFonts w:cstheme="minorHAnsi"/>
                <w:sz w:val="18"/>
                <w:szCs w:val="18"/>
                <w:lang w:val="en-CA" w:eastAsia="fr-CA"/>
              </w:rPr>
            </w:pPr>
            <w:r w:rsidRPr="00526BD6">
              <w:rPr>
                <w:rFonts w:cstheme="minorHAnsi"/>
                <w:sz w:val="18"/>
                <w:szCs w:val="18"/>
                <w:lang w:eastAsia="fr-CA"/>
              </w:rPr>
              <w:t>COD_CAR_DIAGN</w:t>
            </w:r>
          </w:p>
        </w:tc>
      </w:tr>
      <w:tr w:rsidR="009A5FB3" w:rsidRPr="00526BD6" w14:paraId="361917D3" w14:textId="77777777" w:rsidTr="00096BF6">
        <w:tc>
          <w:tcPr>
            <w:tcW w:w="4199" w:type="dxa"/>
          </w:tcPr>
          <w:p w14:paraId="06C867D4" w14:textId="77777777" w:rsidR="009A5FB3" w:rsidRPr="00526BD6" w:rsidRDefault="007B40AF" w:rsidP="009A5FB3">
            <w:pPr>
              <w:rPr>
                <w:rFonts w:cstheme="minorHAnsi"/>
                <w:sz w:val="18"/>
                <w:szCs w:val="18"/>
                <w:lang w:val="en-CA" w:eastAsia="fr-CA"/>
              </w:rPr>
            </w:pPr>
            <w:r w:rsidRPr="00526BD6">
              <w:rPr>
                <w:rFonts w:cstheme="minorHAnsi"/>
                <w:sz w:val="18"/>
                <w:szCs w:val="18"/>
                <w:lang w:val="en-CA" w:eastAsia="fr-CA"/>
              </w:rPr>
              <w:t>SHOP_TYP_DIAGN_SEJ_HOSP</w:t>
            </w:r>
          </w:p>
        </w:tc>
        <w:tc>
          <w:tcPr>
            <w:tcW w:w="4005" w:type="dxa"/>
          </w:tcPr>
          <w:p w14:paraId="5143EE48" w14:textId="77777777" w:rsidR="009A5FB3" w:rsidRPr="00526BD6" w:rsidRDefault="007B40AF" w:rsidP="009A5FB3">
            <w:pPr>
              <w:rPr>
                <w:rFonts w:cstheme="minorHAnsi"/>
                <w:sz w:val="18"/>
                <w:szCs w:val="18"/>
                <w:lang w:val="en-CA" w:eastAsia="fr-CA"/>
              </w:rPr>
            </w:pPr>
            <w:r w:rsidRPr="00526BD6">
              <w:rPr>
                <w:rFonts w:cstheme="minorHAnsi"/>
                <w:sz w:val="18"/>
                <w:szCs w:val="18"/>
                <w:lang w:eastAsia="fr-CA"/>
              </w:rPr>
              <w:t>CODE_TYP_DIAGN</w:t>
            </w:r>
          </w:p>
        </w:tc>
      </w:tr>
      <w:tr w:rsidR="007B40AF" w:rsidRPr="00526BD6" w14:paraId="0281DFB4" w14:textId="77777777" w:rsidTr="00096BF6">
        <w:tc>
          <w:tcPr>
            <w:tcW w:w="4199" w:type="dxa"/>
            <w:tcBorders>
              <w:bottom w:val="single" w:sz="4" w:space="0" w:color="auto"/>
            </w:tcBorders>
          </w:tcPr>
          <w:p w14:paraId="7BB3C10E" w14:textId="77777777" w:rsidR="007B40AF" w:rsidRPr="00526BD6" w:rsidRDefault="007B40AF" w:rsidP="009A5FB3">
            <w:pPr>
              <w:rPr>
                <w:rFonts w:cstheme="minorHAnsi"/>
                <w:sz w:val="18"/>
                <w:szCs w:val="18"/>
                <w:lang w:val="en-CA" w:eastAsia="fr-CA"/>
              </w:rPr>
            </w:pPr>
            <w:r w:rsidRPr="00526BD6">
              <w:rPr>
                <w:rFonts w:cstheme="minorHAnsi"/>
                <w:sz w:val="18"/>
                <w:szCs w:val="18"/>
                <w:lang w:val="en-CA" w:eastAsia="fr-CA"/>
              </w:rPr>
              <w:t>SHOP_NO_DIAGN_SEJ_HOSP</w:t>
            </w:r>
          </w:p>
        </w:tc>
        <w:tc>
          <w:tcPr>
            <w:tcW w:w="4005" w:type="dxa"/>
          </w:tcPr>
          <w:p w14:paraId="3A023A43" w14:textId="77777777" w:rsidR="007B40AF" w:rsidRPr="00526BD6" w:rsidRDefault="007B40AF" w:rsidP="009A5FB3">
            <w:pPr>
              <w:rPr>
                <w:rFonts w:cstheme="minorHAnsi"/>
                <w:sz w:val="18"/>
                <w:szCs w:val="18"/>
                <w:lang w:val="en-CA" w:eastAsia="fr-CA"/>
              </w:rPr>
            </w:pPr>
            <w:r w:rsidRPr="00526BD6">
              <w:rPr>
                <w:rFonts w:cstheme="minorHAnsi"/>
                <w:sz w:val="18"/>
                <w:szCs w:val="18"/>
                <w:lang w:eastAsia="fr-CA"/>
              </w:rPr>
              <w:t>NO_DIAGN</w:t>
            </w:r>
          </w:p>
        </w:tc>
      </w:tr>
      <w:tr w:rsidR="007B40AF" w:rsidRPr="00526BD6" w14:paraId="6230E1D9" w14:textId="77777777" w:rsidTr="00096BF6">
        <w:tc>
          <w:tcPr>
            <w:tcW w:w="4199" w:type="dxa"/>
            <w:tcBorders>
              <w:top w:val="single" w:sz="4" w:space="0" w:color="auto"/>
              <w:bottom w:val="single" w:sz="4" w:space="0" w:color="auto"/>
            </w:tcBorders>
          </w:tcPr>
          <w:p w14:paraId="4B6FBB2E" w14:textId="77777777" w:rsidR="007B40AF" w:rsidRPr="00526BD6" w:rsidRDefault="007B40AF" w:rsidP="007B40AF">
            <w:pPr>
              <w:jc w:val="center"/>
              <w:rPr>
                <w:rFonts w:cstheme="minorHAnsi"/>
                <w:b/>
                <w:sz w:val="18"/>
                <w:szCs w:val="18"/>
                <w:lang w:eastAsia="fr-CA"/>
              </w:rPr>
            </w:pPr>
            <w:r w:rsidRPr="00526BD6">
              <w:rPr>
                <w:rFonts w:cstheme="minorHAnsi"/>
                <w:b/>
                <w:sz w:val="18"/>
                <w:szCs w:val="18"/>
                <w:lang w:eastAsia="fr-CA"/>
              </w:rPr>
              <w:t>Diagnostics de services dans Med-Écho</w:t>
            </w:r>
          </w:p>
          <w:p w14:paraId="186CB5CC" w14:textId="22A2C280" w:rsidR="006F6502" w:rsidRPr="00526BD6" w:rsidRDefault="006F6502" w:rsidP="006F6502">
            <w:pPr>
              <w:jc w:val="both"/>
              <w:rPr>
                <w:rFonts w:cstheme="minorHAnsi"/>
                <w:sz w:val="18"/>
                <w:szCs w:val="18"/>
                <w:lang w:eastAsia="fr-CA"/>
              </w:rPr>
            </w:pPr>
            <w:r w:rsidRPr="00526BD6">
              <w:rPr>
                <w:rFonts w:cstheme="minorHAnsi"/>
                <w:b/>
                <w:sz w:val="18"/>
                <w:szCs w:val="18"/>
                <w:lang w:eastAsia="fr-CA"/>
              </w:rPr>
              <w:t>Vue</w:t>
            </w:r>
            <w:r w:rsidR="005D1BB6">
              <w:rPr>
                <w:rFonts w:cstheme="minorHAnsi"/>
                <w:sz w:val="18"/>
                <w:szCs w:val="18"/>
                <w:lang w:eastAsia="fr-CA"/>
              </w:rPr>
              <w:t xml:space="preserve">: </w:t>
            </w:r>
            <w:r w:rsidRPr="00526BD6">
              <w:rPr>
                <w:rFonts w:cstheme="minorHAnsi"/>
                <w:sz w:val="18"/>
                <w:szCs w:val="18"/>
                <w:lang w:eastAsia="fr-CA"/>
              </w:rPr>
              <w:t>V_SEJ_SERV_HOSP_CM</w:t>
            </w:r>
          </w:p>
        </w:tc>
        <w:tc>
          <w:tcPr>
            <w:tcW w:w="4005" w:type="dxa"/>
          </w:tcPr>
          <w:p w14:paraId="1D8714AD" w14:textId="77777777" w:rsidR="007B40AF" w:rsidRPr="00526BD6" w:rsidRDefault="007B40AF" w:rsidP="009A5FB3">
            <w:pPr>
              <w:rPr>
                <w:rFonts w:cstheme="minorHAnsi"/>
                <w:sz w:val="18"/>
                <w:szCs w:val="18"/>
                <w:lang w:eastAsia="fr-CA"/>
              </w:rPr>
            </w:pPr>
          </w:p>
        </w:tc>
      </w:tr>
      <w:tr w:rsidR="007B40AF" w:rsidRPr="00526BD6" w14:paraId="1B153288" w14:textId="77777777" w:rsidTr="00096BF6">
        <w:tc>
          <w:tcPr>
            <w:tcW w:w="4199" w:type="dxa"/>
            <w:tcBorders>
              <w:top w:val="single" w:sz="4" w:space="0" w:color="auto"/>
            </w:tcBorders>
          </w:tcPr>
          <w:p w14:paraId="08553A18" w14:textId="77777777" w:rsidR="007B40AF" w:rsidRPr="00526BD6" w:rsidRDefault="007B40AF" w:rsidP="007B40AF">
            <w:pPr>
              <w:jc w:val="both"/>
              <w:rPr>
                <w:rFonts w:cstheme="minorHAnsi"/>
                <w:sz w:val="18"/>
                <w:szCs w:val="18"/>
                <w:lang w:val="en-CA" w:eastAsia="fr-CA"/>
              </w:rPr>
            </w:pPr>
            <w:r w:rsidRPr="00526BD6">
              <w:rPr>
                <w:rFonts w:cstheme="minorHAnsi"/>
                <w:sz w:val="18"/>
                <w:szCs w:val="18"/>
                <w:lang w:val="en-CA" w:eastAsia="fr-CA"/>
              </w:rPr>
              <w:t>SHOP_NO_INDIV_BEN_BANLS</w:t>
            </w:r>
          </w:p>
        </w:tc>
        <w:tc>
          <w:tcPr>
            <w:tcW w:w="4005" w:type="dxa"/>
          </w:tcPr>
          <w:p w14:paraId="48A272A6" w14:textId="77777777" w:rsidR="007B40AF" w:rsidRPr="00526BD6" w:rsidRDefault="006F6502" w:rsidP="009A5FB3">
            <w:pPr>
              <w:rPr>
                <w:rFonts w:cstheme="minorHAnsi"/>
                <w:sz w:val="18"/>
                <w:szCs w:val="18"/>
                <w:lang w:val="en-CA" w:eastAsia="fr-CA"/>
              </w:rPr>
            </w:pPr>
            <w:r w:rsidRPr="00526BD6">
              <w:rPr>
                <w:rFonts w:cstheme="minorHAnsi"/>
                <w:sz w:val="18"/>
                <w:szCs w:val="18"/>
                <w:lang w:val="en-CA" w:eastAsia="fr-CA"/>
              </w:rPr>
              <w:t>NO_BANLS</w:t>
            </w:r>
          </w:p>
        </w:tc>
      </w:tr>
      <w:tr w:rsidR="007B40AF" w:rsidRPr="00526BD6" w14:paraId="618EFF41" w14:textId="77777777" w:rsidTr="00096BF6">
        <w:tc>
          <w:tcPr>
            <w:tcW w:w="4199" w:type="dxa"/>
          </w:tcPr>
          <w:p w14:paraId="17405849" w14:textId="77777777" w:rsidR="007B40AF" w:rsidRPr="00526BD6" w:rsidRDefault="007B40AF" w:rsidP="007B40AF">
            <w:pPr>
              <w:jc w:val="both"/>
              <w:rPr>
                <w:rFonts w:cstheme="minorHAnsi"/>
                <w:sz w:val="18"/>
                <w:szCs w:val="18"/>
                <w:lang w:val="en-CA" w:eastAsia="fr-CA"/>
              </w:rPr>
            </w:pPr>
            <w:r w:rsidRPr="00526BD6">
              <w:rPr>
                <w:rFonts w:cstheme="minorHAnsi"/>
                <w:sz w:val="18"/>
                <w:szCs w:val="18"/>
                <w:lang w:val="en-CA" w:eastAsia="fr-CA"/>
              </w:rPr>
              <w:t>SHOP_AN_PER_TEMPS</w:t>
            </w:r>
          </w:p>
        </w:tc>
        <w:tc>
          <w:tcPr>
            <w:tcW w:w="4005" w:type="dxa"/>
          </w:tcPr>
          <w:p w14:paraId="1A87A9EF" w14:textId="77777777" w:rsidR="007B40AF" w:rsidRPr="00526BD6" w:rsidRDefault="006F6502" w:rsidP="009A5FB3">
            <w:pPr>
              <w:rPr>
                <w:rFonts w:cstheme="minorHAnsi"/>
                <w:sz w:val="18"/>
                <w:szCs w:val="18"/>
                <w:lang w:val="en-CA" w:eastAsia="fr-CA"/>
              </w:rPr>
            </w:pPr>
            <w:r w:rsidRPr="00526BD6">
              <w:rPr>
                <w:rFonts w:cstheme="minorHAnsi"/>
                <w:sz w:val="18"/>
                <w:szCs w:val="18"/>
                <w:lang w:eastAsia="fr-CA"/>
              </w:rPr>
              <w:t>ANN</w:t>
            </w:r>
          </w:p>
        </w:tc>
      </w:tr>
      <w:tr w:rsidR="006F6502" w:rsidRPr="00526BD6" w14:paraId="110ABD85" w14:textId="77777777" w:rsidTr="00096BF6">
        <w:tc>
          <w:tcPr>
            <w:tcW w:w="4199" w:type="dxa"/>
          </w:tcPr>
          <w:p w14:paraId="45E33AC1" w14:textId="77777777" w:rsidR="006F6502" w:rsidRPr="00526BD6" w:rsidRDefault="006F6502" w:rsidP="006F6502">
            <w:pPr>
              <w:jc w:val="both"/>
              <w:rPr>
                <w:rFonts w:cstheme="minorHAnsi"/>
                <w:sz w:val="18"/>
                <w:szCs w:val="18"/>
                <w:lang w:val="en-CA" w:eastAsia="fr-CA"/>
              </w:rPr>
            </w:pPr>
            <w:r w:rsidRPr="00526BD6">
              <w:rPr>
                <w:rFonts w:cstheme="minorHAnsi"/>
                <w:sz w:val="18"/>
                <w:szCs w:val="18"/>
                <w:lang w:val="en-CA" w:eastAsia="fr-CA"/>
              </w:rPr>
              <w:t>SHOP_DAT_ADMIS_SEJ_HOSP</w:t>
            </w:r>
          </w:p>
        </w:tc>
        <w:tc>
          <w:tcPr>
            <w:tcW w:w="4005" w:type="dxa"/>
          </w:tcPr>
          <w:p w14:paraId="3951C54C" w14:textId="77777777" w:rsidR="006F6502" w:rsidRPr="00526BD6" w:rsidRDefault="006F6502" w:rsidP="006F6502">
            <w:pPr>
              <w:rPr>
                <w:rFonts w:cstheme="minorHAnsi"/>
                <w:sz w:val="18"/>
                <w:szCs w:val="18"/>
                <w:lang w:val="en-CA" w:eastAsia="fr-CA"/>
              </w:rPr>
            </w:pPr>
            <w:r w:rsidRPr="00526BD6">
              <w:rPr>
                <w:rFonts w:cstheme="minorHAnsi"/>
                <w:sz w:val="18"/>
                <w:szCs w:val="18"/>
                <w:lang w:eastAsia="fr-CA"/>
              </w:rPr>
              <w:t>DAT_ADMIS</w:t>
            </w:r>
          </w:p>
        </w:tc>
      </w:tr>
      <w:tr w:rsidR="006F6502" w:rsidRPr="00526BD6" w14:paraId="40174E05" w14:textId="77777777" w:rsidTr="00096BF6">
        <w:tc>
          <w:tcPr>
            <w:tcW w:w="4199" w:type="dxa"/>
          </w:tcPr>
          <w:p w14:paraId="641540AD" w14:textId="77777777" w:rsidR="006F6502" w:rsidRPr="00526BD6" w:rsidRDefault="006F6502" w:rsidP="006F6502">
            <w:pPr>
              <w:jc w:val="both"/>
              <w:rPr>
                <w:rFonts w:cstheme="minorHAnsi"/>
                <w:sz w:val="18"/>
                <w:szCs w:val="18"/>
                <w:lang w:val="en-CA" w:eastAsia="fr-CA"/>
              </w:rPr>
            </w:pPr>
            <w:r w:rsidRPr="00526BD6">
              <w:rPr>
                <w:rFonts w:cstheme="minorHAnsi"/>
                <w:sz w:val="18"/>
                <w:szCs w:val="18"/>
                <w:lang w:val="en-CA" w:eastAsia="fr-CA"/>
              </w:rPr>
              <w:t>SHOP_DAT_DEPAR_SEJ_HOSP</w:t>
            </w:r>
          </w:p>
        </w:tc>
        <w:tc>
          <w:tcPr>
            <w:tcW w:w="4005" w:type="dxa"/>
          </w:tcPr>
          <w:p w14:paraId="1E5F10E1" w14:textId="77777777" w:rsidR="006F6502" w:rsidRPr="00526BD6" w:rsidRDefault="006F6502" w:rsidP="006F6502">
            <w:pPr>
              <w:rPr>
                <w:rFonts w:cstheme="minorHAnsi"/>
                <w:sz w:val="18"/>
                <w:szCs w:val="18"/>
                <w:lang w:val="en-CA" w:eastAsia="fr-CA"/>
              </w:rPr>
            </w:pPr>
            <w:r w:rsidRPr="00526BD6">
              <w:rPr>
                <w:rFonts w:cstheme="minorHAnsi"/>
                <w:sz w:val="18"/>
                <w:szCs w:val="18"/>
                <w:lang w:eastAsia="fr-CA"/>
              </w:rPr>
              <w:t>DAT_SORTIE</w:t>
            </w:r>
          </w:p>
        </w:tc>
      </w:tr>
      <w:tr w:rsidR="006F6502" w:rsidRPr="00526BD6" w14:paraId="5B0BFE91" w14:textId="77777777" w:rsidTr="00096BF6">
        <w:tc>
          <w:tcPr>
            <w:tcW w:w="4199" w:type="dxa"/>
          </w:tcPr>
          <w:p w14:paraId="5918FE31" w14:textId="77777777" w:rsidR="006F6502" w:rsidRPr="00526BD6" w:rsidRDefault="006F6502" w:rsidP="006F6502">
            <w:pPr>
              <w:jc w:val="both"/>
              <w:rPr>
                <w:rFonts w:cstheme="minorHAnsi"/>
                <w:sz w:val="18"/>
                <w:szCs w:val="18"/>
                <w:lang w:val="en-CA" w:eastAsia="fr-CA"/>
              </w:rPr>
            </w:pPr>
            <w:r w:rsidRPr="00526BD6">
              <w:rPr>
                <w:rFonts w:cstheme="minorHAnsi"/>
                <w:sz w:val="18"/>
                <w:szCs w:val="18"/>
                <w:lang w:val="en-CA" w:eastAsia="fr-CA"/>
              </w:rPr>
              <w:t xml:space="preserve">SHOP_COD_DIAGN_MDCAL_CLINQ  </w:t>
            </w:r>
          </w:p>
        </w:tc>
        <w:tc>
          <w:tcPr>
            <w:tcW w:w="4005" w:type="dxa"/>
          </w:tcPr>
          <w:p w14:paraId="2EDC789E" w14:textId="77777777" w:rsidR="006F6502" w:rsidRPr="00526BD6" w:rsidRDefault="006F6502" w:rsidP="006F6502">
            <w:pPr>
              <w:rPr>
                <w:rFonts w:cstheme="minorHAnsi"/>
                <w:sz w:val="18"/>
                <w:szCs w:val="18"/>
                <w:lang w:val="en-CA" w:eastAsia="fr-CA"/>
              </w:rPr>
            </w:pPr>
            <w:r w:rsidRPr="00526BD6">
              <w:rPr>
                <w:rFonts w:cstheme="minorHAnsi"/>
                <w:sz w:val="18"/>
                <w:szCs w:val="18"/>
                <w:lang w:eastAsia="fr-CA"/>
              </w:rPr>
              <w:t>COD_DIAGN</w:t>
            </w:r>
          </w:p>
        </w:tc>
      </w:tr>
      <w:tr w:rsidR="006F6502" w:rsidRPr="00526BD6" w14:paraId="131FE777" w14:textId="77777777" w:rsidTr="00096BF6">
        <w:tc>
          <w:tcPr>
            <w:tcW w:w="4199" w:type="dxa"/>
          </w:tcPr>
          <w:p w14:paraId="7631F137" w14:textId="77777777" w:rsidR="006F6502" w:rsidRPr="00526BD6" w:rsidRDefault="006F6502" w:rsidP="006F6502">
            <w:pPr>
              <w:jc w:val="both"/>
              <w:rPr>
                <w:rFonts w:cstheme="minorHAnsi"/>
                <w:sz w:val="18"/>
                <w:szCs w:val="18"/>
                <w:lang w:val="en-CA" w:eastAsia="fr-CA"/>
              </w:rPr>
            </w:pPr>
            <w:r w:rsidRPr="00526BD6">
              <w:rPr>
                <w:rFonts w:cstheme="minorHAnsi"/>
                <w:sz w:val="18"/>
                <w:szCs w:val="18"/>
                <w:lang w:val="en-CA" w:eastAsia="fr-CA"/>
              </w:rPr>
              <w:t>SHOP_COD_CAR_DIAGN_SERV_HOSP</w:t>
            </w:r>
          </w:p>
        </w:tc>
        <w:tc>
          <w:tcPr>
            <w:tcW w:w="4005" w:type="dxa"/>
          </w:tcPr>
          <w:p w14:paraId="74FFC470" w14:textId="77777777" w:rsidR="006F6502" w:rsidRPr="00526BD6" w:rsidRDefault="006F6502" w:rsidP="006F6502">
            <w:pPr>
              <w:rPr>
                <w:rFonts w:cstheme="minorHAnsi"/>
                <w:sz w:val="18"/>
                <w:szCs w:val="18"/>
                <w:lang w:val="en-CA" w:eastAsia="fr-CA"/>
              </w:rPr>
            </w:pPr>
            <w:r w:rsidRPr="00526BD6">
              <w:rPr>
                <w:rFonts w:cstheme="minorHAnsi"/>
                <w:sz w:val="18"/>
                <w:szCs w:val="18"/>
                <w:lang w:eastAsia="fr-CA"/>
              </w:rPr>
              <w:t>COD_CAR_DIAGN</w:t>
            </w:r>
          </w:p>
        </w:tc>
      </w:tr>
      <w:tr w:rsidR="006F6502" w:rsidRPr="00526BD6" w14:paraId="12501BF5" w14:textId="77777777" w:rsidTr="00096BF6">
        <w:tc>
          <w:tcPr>
            <w:tcW w:w="4199" w:type="dxa"/>
            <w:tcBorders>
              <w:bottom w:val="single" w:sz="4" w:space="0" w:color="auto"/>
            </w:tcBorders>
          </w:tcPr>
          <w:p w14:paraId="49FF6D90" w14:textId="77777777" w:rsidR="006F6502" w:rsidRPr="00526BD6" w:rsidRDefault="006F6502" w:rsidP="006F6502">
            <w:pPr>
              <w:jc w:val="both"/>
              <w:rPr>
                <w:rFonts w:cstheme="minorHAnsi"/>
                <w:sz w:val="18"/>
                <w:szCs w:val="18"/>
                <w:lang w:val="en-CA" w:eastAsia="fr-CA"/>
              </w:rPr>
            </w:pPr>
            <w:r w:rsidRPr="00526BD6">
              <w:rPr>
                <w:rFonts w:cstheme="minorHAnsi"/>
                <w:sz w:val="18"/>
                <w:szCs w:val="18"/>
                <w:lang w:val="en-CA" w:eastAsia="fr-CA"/>
              </w:rPr>
              <w:t>SHOP_NO_SEJ_SERV_HOSP</w:t>
            </w:r>
          </w:p>
        </w:tc>
        <w:tc>
          <w:tcPr>
            <w:tcW w:w="4005" w:type="dxa"/>
          </w:tcPr>
          <w:p w14:paraId="671B0307" w14:textId="77777777" w:rsidR="006F6502" w:rsidRPr="00526BD6" w:rsidRDefault="006F6502" w:rsidP="006F6502">
            <w:pPr>
              <w:rPr>
                <w:rFonts w:cstheme="minorHAnsi"/>
                <w:sz w:val="18"/>
                <w:szCs w:val="18"/>
                <w:lang w:val="en-CA" w:eastAsia="fr-CA"/>
              </w:rPr>
            </w:pPr>
            <w:r w:rsidRPr="00526BD6">
              <w:rPr>
                <w:rFonts w:cstheme="minorHAnsi"/>
                <w:sz w:val="18"/>
                <w:szCs w:val="18"/>
                <w:lang w:eastAsia="fr-CA"/>
              </w:rPr>
              <w:t>NO_SERV</w:t>
            </w:r>
          </w:p>
        </w:tc>
      </w:tr>
      <w:tr w:rsidR="006F6502" w:rsidRPr="00526BD6" w14:paraId="602BD841" w14:textId="77777777" w:rsidTr="00096BF6">
        <w:tc>
          <w:tcPr>
            <w:tcW w:w="4199" w:type="dxa"/>
            <w:tcBorders>
              <w:top w:val="single" w:sz="4" w:space="0" w:color="auto"/>
              <w:bottom w:val="single" w:sz="4" w:space="0" w:color="auto"/>
            </w:tcBorders>
          </w:tcPr>
          <w:p w14:paraId="264D3583" w14:textId="77777777" w:rsidR="006F6502" w:rsidRPr="00526BD6" w:rsidRDefault="007F0043" w:rsidP="007F0043">
            <w:pPr>
              <w:ind w:left="454"/>
              <w:jc w:val="both"/>
              <w:rPr>
                <w:rFonts w:cstheme="minorHAnsi"/>
                <w:sz w:val="18"/>
                <w:szCs w:val="18"/>
                <w:u w:val="single"/>
                <w:lang w:eastAsia="fr-CA"/>
              </w:rPr>
            </w:pPr>
            <w:r w:rsidRPr="00526BD6">
              <w:rPr>
                <w:rFonts w:cstheme="minorHAnsi"/>
                <w:b/>
                <w:sz w:val="18"/>
                <w:szCs w:val="18"/>
                <w:lang w:eastAsia="fr-CA"/>
              </w:rPr>
              <w:t>Base de données</w:t>
            </w:r>
            <w:r w:rsidRPr="00526BD6">
              <w:rPr>
                <w:rFonts w:cstheme="minorHAnsi"/>
                <w:sz w:val="18"/>
                <w:szCs w:val="18"/>
                <w:lang w:eastAsia="fr-CA"/>
              </w:rPr>
              <w:t xml:space="preserve"> : </w:t>
            </w:r>
            <w:r w:rsidRPr="00526BD6">
              <w:rPr>
                <w:rFonts w:cstheme="minorHAnsi"/>
                <w:sz w:val="18"/>
                <w:szCs w:val="18"/>
                <w:u w:val="single"/>
                <w:lang w:eastAsia="fr-CA"/>
              </w:rPr>
              <w:t>SMOD</w:t>
            </w:r>
          </w:p>
          <w:p w14:paraId="7B0A9C35" w14:textId="77777777" w:rsidR="007F0043" w:rsidRPr="00526BD6" w:rsidRDefault="007F0043" w:rsidP="007F0043">
            <w:pPr>
              <w:jc w:val="both"/>
              <w:rPr>
                <w:rFonts w:cstheme="minorHAnsi"/>
                <w:sz w:val="18"/>
                <w:szCs w:val="18"/>
                <w:lang w:eastAsia="fr-CA"/>
              </w:rPr>
            </w:pPr>
            <w:r w:rsidRPr="00526BD6">
              <w:rPr>
                <w:rFonts w:cstheme="minorHAnsi"/>
                <w:b/>
                <w:sz w:val="18"/>
                <w:szCs w:val="18"/>
                <w:lang w:eastAsia="fr-CA"/>
              </w:rPr>
              <w:t xml:space="preserve">Vue : </w:t>
            </w:r>
            <w:r w:rsidRPr="00526BD6">
              <w:rPr>
                <w:rFonts w:cstheme="minorHAnsi"/>
                <w:sz w:val="18"/>
                <w:szCs w:val="18"/>
                <w:lang w:eastAsia="fr-CA"/>
              </w:rPr>
              <w:t>PROD.I_SMOD_SERV_MD_CM</w:t>
            </w:r>
            <w:r w:rsidRPr="00526BD6">
              <w:rPr>
                <w:rFonts w:cstheme="minorHAnsi"/>
                <w:b/>
                <w:sz w:val="18"/>
                <w:szCs w:val="18"/>
                <w:lang w:eastAsia="fr-CA"/>
              </w:rPr>
              <w:t xml:space="preserve">   </w:t>
            </w:r>
          </w:p>
        </w:tc>
        <w:tc>
          <w:tcPr>
            <w:tcW w:w="4005" w:type="dxa"/>
          </w:tcPr>
          <w:p w14:paraId="6117913E" w14:textId="77777777" w:rsidR="006F6502" w:rsidRPr="00526BD6" w:rsidRDefault="006F6502" w:rsidP="006F6502">
            <w:pPr>
              <w:rPr>
                <w:rFonts w:cstheme="minorHAnsi"/>
                <w:sz w:val="18"/>
                <w:szCs w:val="18"/>
                <w:lang w:eastAsia="fr-CA"/>
              </w:rPr>
            </w:pPr>
          </w:p>
        </w:tc>
      </w:tr>
      <w:tr w:rsidR="006F6502" w:rsidRPr="00526BD6" w14:paraId="0DACCD13" w14:textId="77777777" w:rsidTr="00096BF6">
        <w:tc>
          <w:tcPr>
            <w:tcW w:w="4199" w:type="dxa"/>
            <w:tcBorders>
              <w:top w:val="single" w:sz="4" w:space="0" w:color="auto"/>
            </w:tcBorders>
          </w:tcPr>
          <w:p w14:paraId="0D142290" w14:textId="77777777" w:rsidR="006F6502" w:rsidRPr="00526BD6" w:rsidRDefault="007F0043" w:rsidP="006F6502">
            <w:pPr>
              <w:jc w:val="both"/>
              <w:rPr>
                <w:rFonts w:cstheme="minorHAnsi"/>
                <w:sz w:val="18"/>
                <w:szCs w:val="18"/>
                <w:lang w:val="en-CA" w:eastAsia="fr-CA"/>
              </w:rPr>
            </w:pPr>
            <w:r w:rsidRPr="00526BD6">
              <w:rPr>
                <w:rFonts w:cstheme="minorHAnsi"/>
                <w:sz w:val="18"/>
                <w:szCs w:val="18"/>
                <w:lang w:val="en-CA" w:eastAsia="fr-CA"/>
              </w:rPr>
              <w:t>SMOD_NO_INDIV_BEN_BANLS</w:t>
            </w:r>
          </w:p>
        </w:tc>
        <w:tc>
          <w:tcPr>
            <w:tcW w:w="4005" w:type="dxa"/>
          </w:tcPr>
          <w:p w14:paraId="587EA5D5" w14:textId="77777777" w:rsidR="006F6502" w:rsidRPr="00526BD6" w:rsidRDefault="00C80E60" w:rsidP="006F6502">
            <w:pPr>
              <w:rPr>
                <w:rFonts w:cstheme="minorHAnsi"/>
                <w:sz w:val="18"/>
                <w:szCs w:val="18"/>
                <w:lang w:val="en-CA" w:eastAsia="fr-CA"/>
              </w:rPr>
            </w:pPr>
            <w:r w:rsidRPr="00526BD6">
              <w:rPr>
                <w:rFonts w:cstheme="minorHAnsi"/>
                <w:sz w:val="18"/>
                <w:szCs w:val="18"/>
                <w:lang w:val="en-CA" w:eastAsia="fr-CA"/>
              </w:rPr>
              <w:t>NO_BANLS</w:t>
            </w:r>
          </w:p>
        </w:tc>
      </w:tr>
      <w:tr w:rsidR="007F0043" w:rsidRPr="00526BD6" w14:paraId="46FC188A" w14:textId="77777777" w:rsidTr="00096BF6">
        <w:tc>
          <w:tcPr>
            <w:tcW w:w="4199" w:type="dxa"/>
          </w:tcPr>
          <w:p w14:paraId="39440C92" w14:textId="77777777" w:rsidR="007F0043" w:rsidRPr="00526BD6" w:rsidRDefault="007F0043" w:rsidP="006F6502">
            <w:pPr>
              <w:jc w:val="both"/>
              <w:rPr>
                <w:rFonts w:cstheme="minorHAnsi"/>
                <w:sz w:val="18"/>
                <w:szCs w:val="18"/>
                <w:lang w:val="en-CA" w:eastAsia="fr-CA"/>
              </w:rPr>
            </w:pPr>
            <w:r w:rsidRPr="00526BD6">
              <w:rPr>
                <w:rFonts w:cstheme="minorHAnsi"/>
                <w:sz w:val="18"/>
                <w:szCs w:val="18"/>
                <w:lang w:eastAsia="fr-CA"/>
              </w:rPr>
              <w:t>SMOD_NCI</w:t>
            </w:r>
          </w:p>
        </w:tc>
        <w:tc>
          <w:tcPr>
            <w:tcW w:w="4005" w:type="dxa"/>
          </w:tcPr>
          <w:p w14:paraId="02A31F80" w14:textId="77777777" w:rsidR="007F0043" w:rsidRPr="00526BD6" w:rsidRDefault="007F0043" w:rsidP="006F6502">
            <w:pPr>
              <w:rPr>
                <w:rFonts w:cstheme="minorHAnsi"/>
                <w:sz w:val="18"/>
                <w:szCs w:val="18"/>
                <w:lang w:val="en-CA" w:eastAsia="fr-CA"/>
              </w:rPr>
            </w:pPr>
          </w:p>
        </w:tc>
      </w:tr>
      <w:tr w:rsidR="007F0043" w:rsidRPr="00526BD6" w14:paraId="4801BB1F" w14:textId="77777777" w:rsidTr="00096BF6">
        <w:tc>
          <w:tcPr>
            <w:tcW w:w="4199" w:type="dxa"/>
          </w:tcPr>
          <w:p w14:paraId="504631F6" w14:textId="77777777" w:rsidR="007F0043" w:rsidRPr="00526BD6" w:rsidRDefault="007F0043" w:rsidP="006F6502">
            <w:pPr>
              <w:jc w:val="both"/>
              <w:rPr>
                <w:rFonts w:cstheme="minorHAnsi"/>
                <w:sz w:val="18"/>
                <w:szCs w:val="18"/>
                <w:lang w:val="en-CA" w:eastAsia="fr-CA"/>
              </w:rPr>
            </w:pPr>
            <w:r w:rsidRPr="00526BD6">
              <w:rPr>
                <w:rFonts w:cstheme="minorHAnsi"/>
                <w:sz w:val="18"/>
                <w:szCs w:val="18"/>
                <w:lang w:eastAsia="fr-CA"/>
              </w:rPr>
              <w:t>SMOD_DAT_SERV</w:t>
            </w:r>
          </w:p>
        </w:tc>
        <w:tc>
          <w:tcPr>
            <w:tcW w:w="4005" w:type="dxa"/>
          </w:tcPr>
          <w:p w14:paraId="2FF79451" w14:textId="77777777" w:rsidR="007F0043" w:rsidRPr="00526BD6" w:rsidRDefault="007F0043" w:rsidP="006F6502">
            <w:pPr>
              <w:rPr>
                <w:rFonts w:cstheme="minorHAnsi"/>
                <w:sz w:val="18"/>
                <w:szCs w:val="18"/>
                <w:lang w:val="en-CA" w:eastAsia="fr-CA"/>
              </w:rPr>
            </w:pPr>
          </w:p>
        </w:tc>
      </w:tr>
      <w:tr w:rsidR="007F0043" w:rsidRPr="00526BD6" w14:paraId="09CD714E" w14:textId="77777777" w:rsidTr="00096BF6">
        <w:tc>
          <w:tcPr>
            <w:tcW w:w="4199" w:type="dxa"/>
            <w:tcBorders>
              <w:bottom w:val="single" w:sz="4" w:space="0" w:color="auto"/>
            </w:tcBorders>
          </w:tcPr>
          <w:p w14:paraId="057469FC" w14:textId="77777777" w:rsidR="007F0043" w:rsidRPr="00526BD6" w:rsidRDefault="007F0043" w:rsidP="006F6502">
            <w:pPr>
              <w:jc w:val="both"/>
              <w:rPr>
                <w:rFonts w:cstheme="minorHAnsi"/>
                <w:sz w:val="18"/>
                <w:szCs w:val="18"/>
                <w:lang w:val="en-CA" w:eastAsia="fr-CA"/>
              </w:rPr>
            </w:pPr>
            <w:r w:rsidRPr="00526BD6">
              <w:rPr>
                <w:rFonts w:cstheme="minorHAnsi"/>
                <w:sz w:val="18"/>
                <w:szCs w:val="18"/>
                <w:lang w:val="en-CA" w:eastAsia="fr-CA"/>
              </w:rPr>
              <w:t>SMOD_COD_DIAGN_PRIMR</w:t>
            </w:r>
          </w:p>
        </w:tc>
        <w:tc>
          <w:tcPr>
            <w:tcW w:w="4005" w:type="dxa"/>
          </w:tcPr>
          <w:p w14:paraId="5E12943B" w14:textId="77777777" w:rsidR="007F0043" w:rsidRPr="00526BD6" w:rsidRDefault="007F0043" w:rsidP="006F6502">
            <w:pPr>
              <w:rPr>
                <w:rFonts w:cstheme="minorHAnsi"/>
                <w:sz w:val="18"/>
                <w:szCs w:val="18"/>
                <w:lang w:val="en-CA" w:eastAsia="fr-CA"/>
              </w:rPr>
            </w:pPr>
          </w:p>
        </w:tc>
      </w:tr>
      <w:tr w:rsidR="007F0043" w:rsidRPr="00526BD6" w14:paraId="47B3A04A" w14:textId="77777777" w:rsidTr="00096BF6">
        <w:tc>
          <w:tcPr>
            <w:tcW w:w="4199" w:type="dxa"/>
            <w:tcBorders>
              <w:top w:val="single" w:sz="4" w:space="0" w:color="auto"/>
              <w:bottom w:val="single" w:sz="4" w:space="0" w:color="auto"/>
            </w:tcBorders>
          </w:tcPr>
          <w:p w14:paraId="298076F5" w14:textId="77777777" w:rsidR="007F0043" w:rsidRPr="00526BD6" w:rsidRDefault="007F0043" w:rsidP="007F0043">
            <w:pPr>
              <w:ind w:left="454"/>
              <w:jc w:val="both"/>
              <w:rPr>
                <w:rFonts w:cstheme="minorHAnsi"/>
                <w:sz w:val="18"/>
                <w:szCs w:val="18"/>
                <w:u w:val="single"/>
                <w:lang w:eastAsia="fr-CA"/>
              </w:rPr>
            </w:pPr>
            <w:r w:rsidRPr="00526BD6">
              <w:rPr>
                <w:rFonts w:cstheme="minorHAnsi"/>
                <w:b/>
                <w:sz w:val="18"/>
                <w:szCs w:val="18"/>
                <w:lang w:eastAsia="fr-CA"/>
              </w:rPr>
              <w:t>Base de données</w:t>
            </w:r>
            <w:r w:rsidRPr="00526BD6">
              <w:rPr>
                <w:rFonts w:cstheme="minorHAnsi"/>
                <w:sz w:val="18"/>
                <w:szCs w:val="18"/>
                <w:lang w:eastAsia="fr-CA"/>
              </w:rPr>
              <w:t xml:space="preserve"> : </w:t>
            </w:r>
            <w:r w:rsidRPr="00526BD6">
              <w:rPr>
                <w:rFonts w:cstheme="minorHAnsi"/>
                <w:sz w:val="18"/>
                <w:szCs w:val="18"/>
                <w:u w:val="single"/>
                <w:lang w:eastAsia="fr-CA"/>
              </w:rPr>
              <w:t>BDCU</w:t>
            </w:r>
          </w:p>
          <w:p w14:paraId="406062A1" w14:textId="77777777" w:rsidR="007F0043" w:rsidRPr="00526BD6" w:rsidRDefault="007F0043" w:rsidP="007F0043">
            <w:pPr>
              <w:jc w:val="both"/>
              <w:rPr>
                <w:rFonts w:cstheme="minorHAnsi"/>
                <w:sz w:val="18"/>
                <w:szCs w:val="18"/>
                <w:lang w:eastAsia="fr-CA"/>
              </w:rPr>
            </w:pPr>
            <w:r w:rsidRPr="00526BD6">
              <w:rPr>
                <w:rFonts w:cstheme="minorHAnsi"/>
                <w:b/>
                <w:sz w:val="18"/>
                <w:szCs w:val="18"/>
                <w:lang w:eastAsia="fr-CA"/>
              </w:rPr>
              <w:t xml:space="preserve">Vue : </w:t>
            </w:r>
            <w:r w:rsidR="00C80E60" w:rsidRPr="00526BD6">
              <w:rPr>
                <w:rFonts w:cstheme="minorHAnsi"/>
                <w:sz w:val="18"/>
                <w:szCs w:val="18"/>
                <w:lang w:eastAsia="fr-CA"/>
              </w:rPr>
              <w:t>RES.V_EPISO_SOIN_DURG_CM</w:t>
            </w:r>
          </w:p>
        </w:tc>
        <w:tc>
          <w:tcPr>
            <w:tcW w:w="4005" w:type="dxa"/>
          </w:tcPr>
          <w:p w14:paraId="4CB49B38" w14:textId="77777777" w:rsidR="007F0043" w:rsidRPr="00526BD6" w:rsidRDefault="007F0043" w:rsidP="006F6502">
            <w:pPr>
              <w:rPr>
                <w:rFonts w:cstheme="minorHAnsi"/>
                <w:sz w:val="18"/>
                <w:szCs w:val="18"/>
                <w:lang w:eastAsia="fr-CA"/>
              </w:rPr>
            </w:pPr>
          </w:p>
        </w:tc>
      </w:tr>
      <w:tr w:rsidR="00C80E60" w:rsidRPr="00526BD6" w14:paraId="5DBC9939" w14:textId="77777777" w:rsidTr="00096BF6">
        <w:tc>
          <w:tcPr>
            <w:tcW w:w="4199" w:type="dxa"/>
            <w:tcBorders>
              <w:top w:val="single" w:sz="4" w:space="0" w:color="auto"/>
            </w:tcBorders>
          </w:tcPr>
          <w:p w14:paraId="511914C4" w14:textId="77777777" w:rsidR="00C80E60" w:rsidRPr="00526BD6" w:rsidRDefault="00C80E60" w:rsidP="00C80E60">
            <w:pPr>
              <w:jc w:val="both"/>
              <w:rPr>
                <w:rFonts w:cstheme="minorHAnsi"/>
                <w:sz w:val="18"/>
                <w:szCs w:val="18"/>
                <w:lang w:val="en-CA" w:eastAsia="fr-CA"/>
              </w:rPr>
            </w:pPr>
            <w:r w:rsidRPr="00526BD6">
              <w:rPr>
                <w:rFonts w:cstheme="minorHAnsi"/>
                <w:sz w:val="18"/>
                <w:szCs w:val="18"/>
                <w:lang w:val="en-CA" w:eastAsia="fr-CA"/>
              </w:rPr>
              <w:t>SURG_NO_INDIV_BEN_BANLS</w:t>
            </w:r>
          </w:p>
        </w:tc>
        <w:tc>
          <w:tcPr>
            <w:tcW w:w="4005" w:type="dxa"/>
          </w:tcPr>
          <w:p w14:paraId="4A3E93E5" w14:textId="77777777" w:rsidR="00C80E60" w:rsidRPr="00526BD6" w:rsidRDefault="00C80E60" w:rsidP="006F6502">
            <w:pPr>
              <w:rPr>
                <w:rFonts w:cstheme="minorHAnsi"/>
                <w:sz w:val="18"/>
                <w:szCs w:val="18"/>
                <w:lang w:val="en-CA" w:eastAsia="fr-CA"/>
              </w:rPr>
            </w:pPr>
            <w:r w:rsidRPr="00526BD6">
              <w:rPr>
                <w:rFonts w:cstheme="minorHAnsi"/>
                <w:sz w:val="18"/>
                <w:szCs w:val="18"/>
                <w:lang w:val="en-CA" w:eastAsia="fr-CA"/>
              </w:rPr>
              <w:t>NO_BANLS</w:t>
            </w:r>
          </w:p>
        </w:tc>
      </w:tr>
      <w:tr w:rsidR="00C80E60" w:rsidRPr="00112EAB" w14:paraId="76286938" w14:textId="77777777" w:rsidTr="00096BF6">
        <w:tc>
          <w:tcPr>
            <w:tcW w:w="4199" w:type="dxa"/>
          </w:tcPr>
          <w:p w14:paraId="274F022A" w14:textId="77777777" w:rsidR="00C80E60" w:rsidRPr="00526BD6" w:rsidRDefault="00C80E60" w:rsidP="00C80E60">
            <w:pPr>
              <w:jc w:val="both"/>
              <w:rPr>
                <w:rFonts w:cstheme="minorHAnsi"/>
                <w:sz w:val="18"/>
                <w:szCs w:val="18"/>
                <w:lang w:val="en-CA" w:eastAsia="fr-CA"/>
              </w:rPr>
            </w:pPr>
            <w:r w:rsidRPr="00526BD6">
              <w:rPr>
                <w:rFonts w:cstheme="minorHAnsi"/>
                <w:sz w:val="18"/>
                <w:szCs w:val="18"/>
                <w:lang w:val="en-CA" w:eastAsia="fr-CA"/>
              </w:rPr>
              <w:t>A.SURG_NO_EPISO_SOIN_DURG</w:t>
            </w:r>
          </w:p>
        </w:tc>
        <w:tc>
          <w:tcPr>
            <w:tcW w:w="4005" w:type="dxa"/>
          </w:tcPr>
          <w:p w14:paraId="1D12D2A9" w14:textId="77777777" w:rsidR="00C80E60" w:rsidRPr="00526BD6" w:rsidRDefault="00C80E60" w:rsidP="006F6502">
            <w:pPr>
              <w:rPr>
                <w:rFonts w:cstheme="minorHAnsi"/>
                <w:sz w:val="18"/>
                <w:szCs w:val="18"/>
                <w:lang w:val="en-CA" w:eastAsia="fr-CA"/>
              </w:rPr>
            </w:pPr>
          </w:p>
        </w:tc>
      </w:tr>
      <w:tr w:rsidR="00C80E60" w:rsidRPr="00526BD6" w14:paraId="6FD6B9B9" w14:textId="77777777" w:rsidTr="00096BF6">
        <w:tc>
          <w:tcPr>
            <w:tcW w:w="4199" w:type="dxa"/>
          </w:tcPr>
          <w:p w14:paraId="075982A8" w14:textId="77777777" w:rsidR="00C80E60" w:rsidRPr="00526BD6" w:rsidRDefault="00C80E60" w:rsidP="00C80E60">
            <w:pPr>
              <w:jc w:val="both"/>
              <w:rPr>
                <w:rFonts w:cstheme="minorHAnsi"/>
                <w:sz w:val="18"/>
                <w:szCs w:val="18"/>
                <w:lang w:eastAsia="fr-CA"/>
              </w:rPr>
            </w:pPr>
            <w:r w:rsidRPr="00526BD6">
              <w:rPr>
                <w:rFonts w:cstheme="minorHAnsi"/>
                <w:sz w:val="18"/>
                <w:szCs w:val="18"/>
                <w:lang w:eastAsia="fr-CA"/>
              </w:rPr>
              <w:t>SURG_DH_DEPAR_USAG_DURG</w:t>
            </w:r>
          </w:p>
        </w:tc>
        <w:tc>
          <w:tcPr>
            <w:tcW w:w="4005" w:type="dxa"/>
          </w:tcPr>
          <w:p w14:paraId="0FF61D82" w14:textId="77777777" w:rsidR="00C80E60" w:rsidRPr="00526BD6" w:rsidRDefault="00C80E60" w:rsidP="006F6502">
            <w:pPr>
              <w:rPr>
                <w:rFonts w:cstheme="minorHAnsi"/>
                <w:sz w:val="18"/>
                <w:szCs w:val="18"/>
                <w:lang w:eastAsia="fr-CA"/>
              </w:rPr>
            </w:pPr>
          </w:p>
        </w:tc>
      </w:tr>
      <w:tr w:rsidR="00C80E60" w:rsidRPr="00112EAB" w14:paraId="774EC775" w14:textId="77777777" w:rsidTr="00096BF6">
        <w:tc>
          <w:tcPr>
            <w:tcW w:w="4199" w:type="dxa"/>
          </w:tcPr>
          <w:p w14:paraId="1B9FE293" w14:textId="77777777" w:rsidR="00C80E60" w:rsidRPr="00526BD6" w:rsidRDefault="00C80E60" w:rsidP="00C80E60">
            <w:pPr>
              <w:jc w:val="both"/>
              <w:rPr>
                <w:rFonts w:cstheme="minorHAnsi"/>
                <w:sz w:val="18"/>
                <w:szCs w:val="18"/>
                <w:lang w:val="en-CA" w:eastAsia="fr-CA"/>
              </w:rPr>
            </w:pPr>
            <w:r w:rsidRPr="00526BD6">
              <w:rPr>
                <w:rFonts w:cstheme="minorHAnsi"/>
                <w:sz w:val="18"/>
                <w:szCs w:val="18"/>
                <w:lang w:val="en-CA" w:eastAsia="fr-CA"/>
              </w:rPr>
              <w:t>URG_COD_DIAGN_MDCAL_CLINQ</w:t>
            </w:r>
          </w:p>
        </w:tc>
        <w:tc>
          <w:tcPr>
            <w:tcW w:w="4005" w:type="dxa"/>
          </w:tcPr>
          <w:p w14:paraId="5FC3D853" w14:textId="77777777" w:rsidR="00C80E60" w:rsidRPr="00526BD6" w:rsidRDefault="00C80E60" w:rsidP="006F6502">
            <w:pPr>
              <w:rPr>
                <w:rFonts w:cstheme="minorHAnsi"/>
                <w:sz w:val="18"/>
                <w:szCs w:val="18"/>
                <w:lang w:val="en-CA" w:eastAsia="fr-CA"/>
              </w:rPr>
            </w:pPr>
          </w:p>
        </w:tc>
      </w:tr>
    </w:tbl>
    <w:p w14:paraId="085EA8E8" w14:textId="77777777" w:rsidR="00C953B3" w:rsidRDefault="00C953B3" w:rsidP="00C953B3">
      <w:pPr>
        <w:jc w:val="both"/>
        <w:rPr>
          <w:rFonts w:cstheme="minorHAnsi"/>
          <w:sz w:val="24"/>
          <w:lang w:eastAsia="fr-CA"/>
        </w:rPr>
      </w:pPr>
      <w:bookmarkStart w:id="16" w:name="_Toc32242268"/>
    </w:p>
    <w:p w14:paraId="4A6E8854" w14:textId="56AF25DF" w:rsidR="001D4354" w:rsidRPr="001D4354" w:rsidRDefault="002B693B" w:rsidP="001D4354">
      <w:pPr>
        <w:jc w:val="both"/>
        <w:rPr>
          <w:rFonts w:cstheme="minorHAnsi"/>
          <w:sz w:val="24"/>
          <w:lang w:eastAsia="fr-CA"/>
        </w:rPr>
      </w:pPr>
      <w:r>
        <w:rPr>
          <w:rFonts w:cstheme="minorHAnsi"/>
          <w:sz w:val="24"/>
          <w:lang w:eastAsia="fr-CA"/>
        </w:rPr>
        <w:br w:type="page"/>
      </w:r>
    </w:p>
    <w:p w14:paraId="60888BCB" w14:textId="2263D98F" w:rsidR="001E725A" w:rsidRPr="00526BD6" w:rsidRDefault="0013044C" w:rsidP="008D6D0F">
      <w:pPr>
        <w:pStyle w:val="Titre3"/>
        <w:spacing w:line="240" w:lineRule="auto"/>
        <w:ind w:left="426"/>
        <w:rPr>
          <w:rFonts w:cstheme="minorHAnsi"/>
          <w:sz w:val="24"/>
          <w:lang w:eastAsia="fr-CA"/>
        </w:rPr>
      </w:pPr>
      <w:r w:rsidRPr="00526BD6">
        <w:rPr>
          <w:rFonts w:cstheme="minorHAnsi"/>
          <w:sz w:val="24"/>
          <w:lang w:eastAsia="fr-CA"/>
        </w:rPr>
        <w:lastRenderedPageBreak/>
        <w:t>Références</w:t>
      </w:r>
      <w:bookmarkEnd w:id="16"/>
    </w:p>
    <w:p w14:paraId="67A00A7A" w14:textId="77777777" w:rsidR="004603D8" w:rsidRPr="00526BD6" w:rsidRDefault="001E725A" w:rsidP="004603D8">
      <w:pPr>
        <w:pStyle w:val="EndNoteBibliography"/>
        <w:spacing w:after="0"/>
        <w:ind w:left="720" w:hanging="720"/>
        <w:rPr>
          <w:rFonts w:asciiTheme="minorHAnsi" w:hAnsiTheme="minorHAnsi" w:cstheme="minorHAnsi"/>
        </w:rPr>
      </w:pPr>
      <w:r w:rsidRPr="00526BD6">
        <w:rPr>
          <w:rFonts w:asciiTheme="minorHAnsi" w:hAnsiTheme="minorHAnsi" w:cstheme="minorHAnsi"/>
          <w:color w:val="000000" w:themeColor="text1"/>
          <w:lang w:val="en-CA"/>
        </w:rPr>
        <w:fldChar w:fldCharType="begin"/>
      </w:r>
      <w:r w:rsidRPr="00526BD6">
        <w:rPr>
          <w:rFonts w:asciiTheme="minorHAnsi" w:hAnsiTheme="minorHAnsi" w:cstheme="minorHAnsi"/>
          <w:color w:val="000000" w:themeColor="text1"/>
          <w:lang w:val="en-CA"/>
        </w:rPr>
        <w:instrText xml:space="preserve"> ADDIN EN.REFLIST </w:instrText>
      </w:r>
      <w:r w:rsidRPr="00526BD6">
        <w:rPr>
          <w:rFonts w:asciiTheme="minorHAnsi" w:hAnsiTheme="minorHAnsi" w:cstheme="minorHAnsi"/>
          <w:color w:val="000000" w:themeColor="text1"/>
          <w:lang w:val="en-CA"/>
        </w:rPr>
        <w:fldChar w:fldCharType="separate"/>
      </w:r>
      <w:r w:rsidR="004603D8" w:rsidRPr="00526BD6">
        <w:rPr>
          <w:rFonts w:asciiTheme="minorHAnsi" w:hAnsiTheme="minorHAnsi" w:cstheme="minorHAnsi"/>
        </w:rPr>
        <w:t>1.</w:t>
      </w:r>
      <w:r w:rsidR="004603D8" w:rsidRPr="00526BD6">
        <w:rPr>
          <w:rFonts w:asciiTheme="minorHAnsi" w:hAnsiTheme="minorHAnsi" w:cstheme="minorHAnsi"/>
        </w:rPr>
        <w:tab/>
        <w:t xml:space="preserve">Sharabiani, M.T., P. Aylin, and A. Bottle, </w:t>
      </w:r>
      <w:r w:rsidR="004603D8" w:rsidRPr="00526BD6">
        <w:rPr>
          <w:rFonts w:asciiTheme="minorHAnsi" w:hAnsiTheme="minorHAnsi" w:cstheme="minorHAnsi"/>
          <w:i/>
        </w:rPr>
        <w:t>Systematic review of comorbidity indices for administrative data.</w:t>
      </w:r>
      <w:r w:rsidR="004603D8" w:rsidRPr="00526BD6">
        <w:rPr>
          <w:rFonts w:asciiTheme="minorHAnsi" w:hAnsiTheme="minorHAnsi" w:cstheme="minorHAnsi"/>
        </w:rPr>
        <w:t xml:space="preserve"> Med Care, 2012. </w:t>
      </w:r>
      <w:r w:rsidR="004603D8" w:rsidRPr="00526BD6">
        <w:rPr>
          <w:rFonts w:asciiTheme="minorHAnsi" w:hAnsiTheme="minorHAnsi" w:cstheme="minorHAnsi"/>
          <w:b/>
        </w:rPr>
        <w:t>50</w:t>
      </w:r>
      <w:r w:rsidR="004603D8" w:rsidRPr="00526BD6">
        <w:rPr>
          <w:rFonts w:asciiTheme="minorHAnsi" w:hAnsiTheme="minorHAnsi" w:cstheme="minorHAnsi"/>
        </w:rPr>
        <w:t>(12): p. 1109-18.</w:t>
      </w:r>
    </w:p>
    <w:p w14:paraId="7F054929" w14:textId="77777777" w:rsidR="004603D8" w:rsidRPr="00526BD6" w:rsidRDefault="004603D8" w:rsidP="004603D8">
      <w:pPr>
        <w:pStyle w:val="EndNoteBibliography"/>
        <w:spacing w:after="0"/>
        <w:ind w:left="720" w:hanging="720"/>
        <w:rPr>
          <w:rFonts w:asciiTheme="minorHAnsi" w:hAnsiTheme="minorHAnsi" w:cstheme="minorHAnsi"/>
        </w:rPr>
      </w:pPr>
      <w:r w:rsidRPr="00526BD6">
        <w:rPr>
          <w:rFonts w:asciiTheme="minorHAnsi" w:hAnsiTheme="minorHAnsi" w:cstheme="minorHAnsi"/>
        </w:rPr>
        <w:t>2.</w:t>
      </w:r>
      <w:r w:rsidRPr="00526BD6">
        <w:rPr>
          <w:rFonts w:asciiTheme="minorHAnsi" w:hAnsiTheme="minorHAnsi" w:cstheme="minorHAnsi"/>
        </w:rPr>
        <w:tab/>
        <w:t xml:space="preserve">Azzalini, L., et al., </w:t>
      </w:r>
      <w:r w:rsidRPr="00526BD6">
        <w:rPr>
          <w:rFonts w:asciiTheme="minorHAnsi" w:hAnsiTheme="minorHAnsi" w:cstheme="minorHAnsi"/>
          <w:i/>
        </w:rPr>
        <w:t>A disease-specific comorbidity index for predicting mortality in patients admitted to hospital with a cardiac condition.</w:t>
      </w:r>
      <w:r w:rsidRPr="00526BD6">
        <w:rPr>
          <w:rFonts w:asciiTheme="minorHAnsi" w:hAnsiTheme="minorHAnsi" w:cstheme="minorHAnsi"/>
        </w:rPr>
        <w:t xml:space="preserve"> Cmaj, 2019. </w:t>
      </w:r>
      <w:r w:rsidRPr="00526BD6">
        <w:rPr>
          <w:rFonts w:asciiTheme="minorHAnsi" w:hAnsiTheme="minorHAnsi" w:cstheme="minorHAnsi"/>
          <w:b/>
        </w:rPr>
        <w:t>191</w:t>
      </w:r>
      <w:r w:rsidRPr="00526BD6">
        <w:rPr>
          <w:rFonts w:asciiTheme="minorHAnsi" w:hAnsiTheme="minorHAnsi" w:cstheme="minorHAnsi"/>
        </w:rPr>
        <w:t>(11): p. E299-e307.</w:t>
      </w:r>
    </w:p>
    <w:p w14:paraId="61B2C642" w14:textId="77777777" w:rsidR="004603D8" w:rsidRPr="00526BD6" w:rsidRDefault="004603D8" w:rsidP="004603D8">
      <w:pPr>
        <w:pStyle w:val="EndNoteBibliography"/>
        <w:spacing w:after="0"/>
        <w:ind w:left="720" w:hanging="720"/>
        <w:rPr>
          <w:rFonts w:asciiTheme="minorHAnsi" w:hAnsiTheme="minorHAnsi" w:cstheme="minorHAnsi"/>
        </w:rPr>
      </w:pPr>
      <w:r w:rsidRPr="00526BD6">
        <w:rPr>
          <w:rFonts w:asciiTheme="minorHAnsi" w:hAnsiTheme="minorHAnsi" w:cstheme="minorHAnsi"/>
        </w:rPr>
        <w:t>3.</w:t>
      </w:r>
      <w:r w:rsidRPr="00526BD6">
        <w:rPr>
          <w:rFonts w:asciiTheme="minorHAnsi" w:hAnsiTheme="minorHAnsi" w:cstheme="minorHAnsi"/>
        </w:rPr>
        <w:tab/>
        <w:t xml:space="preserve">Chou, W.C., et al., </w:t>
      </w:r>
      <w:r w:rsidRPr="00526BD6">
        <w:rPr>
          <w:rFonts w:asciiTheme="minorHAnsi" w:hAnsiTheme="minorHAnsi" w:cstheme="minorHAnsi"/>
          <w:i/>
        </w:rPr>
        <w:t>Effect of Comorbidity on Postoperative Survival Outcomes in Patients with Solid Cancers: A 6-Year Multicenter Study in Taiwan.</w:t>
      </w:r>
      <w:r w:rsidRPr="00526BD6">
        <w:rPr>
          <w:rFonts w:asciiTheme="minorHAnsi" w:hAnsiTheme="minorHAnsi" w:cstheme="minorHAnsi"/>
        </w:rPr>
        <w:t xml:space="preserve"> J Cancer, 2016. </w:t>
      </w:r>
      <w:r w:rsidRPr="00526BD6">
        <w:rPr>
          <w:rFonts w:asciiTheme="minorHAnsi" w:hAnsiTheme="minorHAnsi" w:cstheme="minorHAnsi"/>
          <w:b/>
        </w:rPr>
        <w:t>7</w:t>
      </w:r>
      <w:r w:rsidRPr="00526BD6">
        <w:rPr>
          <w:rFonts w:asciiTheme="minorHAnsi" w:hAnsiTheme="minorHAnsi" w:cstheme="minorHAnsi"/>
        </w:rPr>
        <w:t>(7): p. 854-61.</w:t>
      </w:r>
    </w:p>
    <w:p w14:paraId="3EC5FA10" w14:textId="77777777" w:rsidR="004603D8" w:rsidRPr="00526BD6" w:rsidRDefault="004603D8" w:rsidP="004603D8">
      <w:pPr>
        <w:pStyle w:val="EndNoteBibliography"/>
        <w:spacing w:after="0"/>
        <w:ind w:left="720" w:hanging="720"/>
        <w:rPr>
          <w:rFonts w:asciiTheme="minorHAnsi" w:hAnsiTheme="minorHAnsi" w:cstheme="minorHAnsi"/>
        </w:rPr>
      </w:pPr>
      <w:r w:rsidRPr="00526BD6">
        <w:rPr>
          <w:rFonts w:asciiTheme="minorHAnsi" w:hAnsiTheme="minorHAnsi" w:cstheme="minorHAnsi"/>
        </w:rPr>
        <w:t>4.</w:t>
      </w:r>
      <w:r w:rsidRPr="00526BD6">
        <w:rPr>
          <w:rFonts w:asciiTheme="minorHAnsi" w:hAnsiTheme="minorHAnsi" w:cstheme="minorHAnsi"/>
        </w:rPr>
        <w:tab/>
        <w:t xml:space="preserve">Frenkel, W.J., et al., </w:t>
      </w:r>
      <w:r w:rsidRPr="00526BD6">
        <w:rPr>
          <w:rFonts w:asciiTheme="minorHAnsi" w:hAnsiTheme="minorHAnsi" w:cstheme="minorHAnsi"/>
          <w:i/>
        </w:rPr>
        <w:t>Validation of the Charlson Comorbidity Index in acutely hospitalized elderly adults: a prospective cohort study.</w:t>
      </w:r>
      <w:r w:rsidRPr="00526BD6">
        <w:rPr>
          <w:rFonts w:asciiTheme="minorHAnsi" w:hAnsiTheme="minorHAnsi" w:cstheme="minorHAnsi"/>
        </w:rPr>
        <w:t xml:space="preserve"> J Am Geriatr Soc, 2014. </w:t>
      </w:r>
      <w:r w:rsidRPr="00526BD6">
        <w:rPr>
          <w:rFonts w:asciiTheme="minorHAnsi" w:hAnsiTheme="minorHAnsi" w:cstheme="minorHAnsi"/>
          <w:b/>
        </w:rPr>
        <w:t>62</w:t>
      </w:r>
      <w:r w:rsidRPr="00526BD6">
        <w:rPr>
          <w:rFonts w:asciiTheme="minorHAnsi" w:hAnsiTheme="minorHAnsi" w:cstheme="minorHAnsi"/>
        </w:rPr>
        <w:t>(2): p. 342-6.</w:t>
      </w:r>
    </w:p>
    <w:p w14:paraId="244531AF" w14:textId="77777777" w:rsidR="004603D8" w:rsidRPr="00526BD6" w:rsidRDefault="004603D8" w:rsidP="004603D8">
      <w:pPr>
        <w:pStyle w:val="EndNoteBibliography"/>
        <w:spacing w:after="0"/>
        <w:ind w:left="720" w:hanging="720"/>
        <w:rPr>
          <w:rFonts w:asciiTheme="minorHAnsi" w:hAnsiTheme="minorHAnsi" w:cstheme="minorHAnsi"/>
        </w:rPr>
      </w:pPr>
      <w:r w:rsidRPr="00526BD6">
        <w:rPr>
          <w:rFonts w:asciiTheme="minorHAnsi" w:hAnsiTheme="minorHAnsi" w:cstheme="minorHAnsi"/>
        </w:rPr>
        <w:t>5.</w:t>
      </w:r>
      <w:r w:rsidRPr="00526BD6">
        <w:rPr>
          <w:rFonts w:asciiTheme="minorHAnsi" w:hAnsiTheme="minorHAnsi" w:cstheme="minorHAnsi"/>
        </w:rPr>
        <w:tab/>
        <w:t xml:space="preserve">Ladha, K.S., et al., </w:t>
      </w:r>
      <w:r w:rsidRPr="00526BD6">
        <w:rPr>
          <w:rFonts w:asciiTheme="minorHAnsi" w:hAnsiTheme="minorHAnsi" w:cstheme="minorHAnsi"/>
          <w:i/>
        </w:rPr>
        <w:t>The Deyo-Charlson and Elixhauser-van Walraven Comorbidity Indices as predictors of mortality in critically ill patients.</w:t>
      </w:r>
      <w:r w:rsidRPr="00526BD6">
        <w:rPr>
          <w:rFonts w:asciiTheme="minorHAnsi" w:hAnsiTheme="minorHAnsi" w:cstheme="minorHAnsi"/>
        </w:rPr>
        <w:t xml:space="preserve"> BMJ Open, 2015. </w:t>
      </w:r>
      <w:r w:rsidRPr="00526BD6">
        <w:rPr>
          <w:rFonts w:asciiTheme="minorHAnsi" w:hAnsiTheme="minorHAnsi" w:cstheme="minorHAnsi"/>
          <w:b/>
        </w:rPr>
        <w:t>5</w:t>
      </w:r>
      <w:r w:rsidRPr="00526BD6">
        <w:rPr>
          <w:rFonts w:asciiTheme="minorHAnsi" w:hAnsiTheme="minorHAnsi" w:cstheme="minorHAnsi"/>
        </w:rPr>
        <w:t>(9): p. e008990.</w:t>
      </w:r>
    </w:p>
    <w:p w14:paraId="716A5979" w14:textId="77777777" w:rsidR="004603D8" w:rsidRPr="00526BD6" w:rsidRDefault="004603D8" w:rsidP="004603D8">
      <w:pPr>
        <w:pStyle w:val="EndNoteBibliography"/>
        <w:spacing w:after="0"/>
        <w:ind w:left="720" w:hanging="720"/>
        <w:rPr>
          <w:rFonts w:asciiTheme="minorHAnsi" w:hAnsiTheme="minorHAnsi" w:cstheme="minorHAnsi"/>
        </w:rPr>
      </w:pPr>
      <w:r w:rsidRPr="00526BD6">
        <w:rPr>
          <w:rFonts w:asciiTheme="minorHAnsi" w:hAnsiTheme="minorHAnsi" w:cstheme="minorHAnsi"/>
        </w:rPr>
        <w:t>6.</w:t>
      </w:r>
      <w:r w:rsidRPr="00526BD6">
        <w:rPr>
          <w:rFonts w:asciiTheme="minorHAnsi" w:hAnsiTheme="minorHAnsi" w:cstheme="minorHAnsi"/>
        </w:rPr>
        <w:tab/>
        <w:t xml:space="preserve">Nicholson, K., et al., </w:t>
      </w:r>
      <w:r w:rsidRPr="00526BD6">
        <w:rPr>
          <w:rFonts w:asciiTheme="minorHAnsi" w:hAnsiTheme="minorHAnsi" w:cstheme="minorHAnsi"/>
          <w:i/>
        </w:rPr>
        <w:t>Multimorbidity and comorbidity revisited: refining the concepts for international health research.</w:t>
      </w:r>
      <w:r w:rsidRPr="00526BD6">
        <w:rPr>
          <w:rFonts w:asciiTheme="minorHAnsi" w:hAnsiTheme="minorHAnsi" w:cstheme="minorHAnsi"/>
        </w:rPr>
        <w:t xml:space="preserve"> J Clin Epidemiol, 2019. </w:t>
      </w:r>
      <w:r w:rsidRPr="00526BD6">
        <w:rPr>
          <w:rFonts w:asciiTheme="minorHAnsi" w:hAnsiTheme="minorHAnsi" w:cstheme="minorHAnsi"/>
          <w:b/>
        </w:rPr>
        <w:t>105</w:t>
      </w:r>
      <w:r w:rsidRPr="00526BD6">
        <w:rPr>
          <w:rFonts w:asciiTheme="minorHAnsi" w:hAnsiTheme="minorHAnsi" w:cstheme="minorHAnsi"/>
        </w:rPr>
        <w:t>: p. 142-146.</w:t>
      </w:r>
    </w:p>
    <w:p w14:paraId="0998092F" w14:textId="77777777" w:rsidR="004603D8" w:rsidRPr="00526BD6" w:rsidRDefault="004603D8" w:rsidP="004603D8">
      <w:pPr>
        <w:pStyle w:val="EndNoteBibliography"/>
        <w:spacing w:after="0"/>
        <w:ind w:left="720" w:hanging="720"/>
        <w:rPr>
          <w:rFonts w:asciiTheme="minorHAnsi" w:hAnsiTheme="minorHAnsi" w:cstheme="minorHAnsi"/>
        </w:rPr>
      </w:pPr>
      <w:r w:rsidRPr="00526BD6">
        <w:rPr>
          <w:rFonts w:asciiTheme="minorHAnsi" w:hAnsiTheme="minorHAnsi" w:cstheme="minorHAnsi"/>
        </w:rPr>
        <w:t>7.</w:t>
      </w:r>
      <w:r w:rsidRPr="00526BD6">
        <w:rPr>
          <w:rFonts w:asciiTheme="minorHAnsi" w:hAnsiTheme="minorHAnsi" w:cstheme="minorHAnsi"/>
        </w:rPr>
        <w:tab/>
        <w:t xml:space="preserve">Charlson, M.E., et al., </w:t>
      </w:r>
      <w:r w:rsidRPr="00526BD6">
        <w:rPr>
          <w:rFonts w:asciiTheme="minorHAnsi" w:hAnsiTheme="minorHAnsi" w:cstheme="minorHAnsi"/>
          <w:i/>
        </w:rPr>
        <w:t>A new method of classifying prognostic comorbidity in longitudinal studies: development and validation.</w:t>
      </w:r>
      <w:r w:rsidRPr="00526BD6">
        <w:rPr>
          <w:rFonts w:asciiTheme="minorHAnsi" w:hAnsiTheme="minorHAnsi" w:cstheme="minorHAnsi"/>
        </w:rPr>
        <w:t xml:space="preserve"> J Chronic Dis, 1987. </w:t>
      </w:r>
      <w:r w:rsidRPr="00526BD6">
        <w:rPr>
          <w:rFonts w:asciiTheme="minorHAnsi" w:hAnsiTheme="minorHAnsi" w:cstheme="minorHAnsi"/>
          <w:b/>
        </w:rPr>
        <w:t>40</w:t>
      </w:r>
      <w:r w:rsidRPr="00526BD6">
        <w:rPr>
          <w:rFonts w:asciiTheme="minorHAnsi" w:hAnsiTheme="minorHAnsi" w:cstheme="minorHAnsi"/>
        </w:rPr>
        <w:t>(5): p. 373-83.</w:t>
      </w:r>
    </w:p>
    <w:p w14:paraId="60E14937" w14:textId="77777777" w:rsidR="004603D8" w:rsidRPr="00526BD6" w:rsidRDefault="004603D8" w:rsidP="004603D8">
      <w:pPr>
        <w:pStyle w:val="EndNoteBibliography"/>
        <w:spacing w:after="0"/>
        <w:ind w:left="720" w:hanging="720"/>
        <w:rPr>
          <w:rFonts w:asciiTheme="minorHAnsi" w:hAnsiTheme="minorHAnsi" w:cstheme="minorHAnsi"/>
        </w:rPr>
      </w:pPr>
      <w:r w:rsidRPr="00526BD6">
        <w:rPr>
          <w:rFonts w:asciiTheme="minorHAnsi" w:hAnsiTheme="minorHAnsi" w:cstheme="minorHAnsi"/>
        </w:rPr>
        <w:t>8.</w:t>
      </w:r>
      <w:r w:rsidRPr="00526BD6">
        <w:rPr>
          <w:rFonts w:asciiTheme="minorHAnsi" w:hAnsiTheme="minorHAnsi" w:cstheme="minorHAnsi"/>
        </w:rPr>
        <w:tab/>
        <w:t xml:space="preserve">Elixhauser, A., et al., </w:t>
      </w:r>
      <w:r w:rsidRPr="00526BD6">
        <w:rPr>
          <w:rFonts w:asciiTheme="minorHAnsi" w:hAnsiTheme="minorHAnsi" w:cstheme="minorHAnsi"/>
          <w:i/>
        </w:rPr>
        <w:t>Comorbidity measures for use with administrative data.</w:t>
      </w:r>
      <w:r w:rsidRPr="00526BD6">
        <w:rPr>
          <w:rFonts w:asciiTheme="minorHAnsi" w:hAnsiTheme="minorHAnsi" w:cstheme="minorHAnsi"/>
        </w:rPr>
        <w:t xml:space="preserve"> Med Care, 1998. </w:t>
      </w:r>
      <w:r w:rsidRPr="00526BD6">
        <w:rPr>
          <w:rFonts w:asciiTheme="minorHAnsi" w:hAnsiTheme="minorHAnsi" w:cstheme="minorHAnsi"/>
          <w:b/>
        </w:rPr>
        <w:t>36</w:t>
      </w:r>
      <w:r w:rsidRPr="00526BD6">
        <w:rPr>
          <w:rFonts w:asciiTheme="minorHAnsi" w:hAnsiTheme="minorHAnsi" w:cstheme="minorHAnsi"/>
        </w:rPr>
        <w:t>(1): p. 8-27.</w:t>
      </w:r>
    </w:p>
    <w:p w14:paraId="6FC1A20B" w14:textId="77777777" w:rsidR="004603D8" w:rsidRPr="00526BD6" w:rsidRDefault="004603D8" w:rsidP="004603D8">
      <w:pPr>
        <w:pStyle w:val="EndNoteBibliography"/>
        <w:spacing w:after="0"/>
        <w:ind w:left="720" w:hanging="720"/>
        <w:rPr>
          <w:rFonts w:asciiTheme="minorHAnsi" w:hAnsiTheme="minorHAnsi" w:cstheme="minorHAnsi"/>
        </w:rPr>
      </w:pPr>
      <w:r w:rsidRPr="00526BD6">
        <w:rPr>
          <w:rFonts w:asciiTheme="minorHAnsi" w:hAnsiTheme="minorHAnsi" w:cstheme="minorHAnsi"/>
        </w:rPr>
        <w:t>9.</w:t>
      </w:r>
      <w:r w:rsidRPr="00526BD6">
        <w:rPr>
          <w:rFonts w:asciiTheme="minorHAnsi" w:hAnsiTheme="minorHAnsi" w:cstheme="minorHAnsi"/>
        </w:rPr>
        <w:tab/>
        <w:t xml:space="preserve">Gagne, J.J., et al., </w:t>
      </w:r>
      <w:r w:rsidRPr="00526BD6">
        <w:rPr>
          <w:rFonts w:asciiTheme="minorHAnsi" w:hAnsiTheme="minorHAnsi" w:cstheme="minorHAnsi"/>
          <w:i/>
        </w:rPr>
        <w:t>A combined comorbidity score predicted mortality in elderly patients better than existing scores.</w:t>
      </w:r>
      <w:r w:rsidRPr="00526BD6">
        <w:rPr>
          <w:rFonts w:asciiTheme="minorHAnsi" w:hAnsiTheme="minorHAnsi" w:cstheme="minorHAnsi"/>
        </w:rPr>
        <w:t xml:space="preserve"> J Clin Epidemiol, 2011. </w:t>
      </w:r>
      <w:r w:rsidRPr="00526BD6">
        <w:rPr>
          <w:rFonts w:asciiTheme="minorHAnsi" w:hAnsiTheme="minorHAnsi" w:cstheme="minorHAnsi"/>
          <w:b/>
        </w:rPr>
        <w:t>64</w:t>
      </w:r>
      <w:r w:rsidRPr="00526BD6">
        <w:rPr>
          <w:rFonts w:asciiTheme="minorHAnsi" w:hAnsiTheme="minorHAnsi" w:cstheme="minorHAnsi"/>
        </w:rPr>
        <w:t>(7): p. 749-59.</w:t>
      </w:r>
    </w:p>
    <w:p w14:paraId="095342EB" w14:textId="77777777" w:rsidR="004603D8" w:rsidRPr="00526BD6" w:rsidRDefault="004603D8" w:rsidP="004603D8">
      <w:pPr>
        <w:pStyle w:val="EndNoteBibliography"/>
        <w:spacing w:after="0"/>
        <w:ind w:left="720" w:hanging="720"/>
        <w:rPr>
          <w:rFonts w:asciiTheme="minorHAnsi" w:hAnsiTheme="minorHAnsi" w:cstheme="minorHAnsi"/>
        </w:rPr>
      </w:pPr>
      <w:r w:rsidRPr="00526BD6">
        <w:rPr>
          <w:rFonts w:asciiTheme="minorHAnsi" w:hAnsiTheme="minorHAnsi" w:cstheme="minorHAnsi"/>
        </w:rPr>
        <w:t>10.</w:t>
      </w:r>
      <w:r w:rsidRPr="00526BD6">
        <w:rPr>
          <w:rFonts w:asciiTheme="minorHAnsi" w:hAnsiTheme="minorHAnsi" w:cstheme="minorHAnsi"/>
        </w:rPr>
        <w:tab/>
        <w:t xml:space="preserve">Simard, M., C. Sirois, and B. Candas, </w:t>
      </w:r>
      <w:r w:rsidRPr="00526BD6">
        <w:rPr>
          <w:rFonts w:asciiTheme="minorHAnsi" w:hAnsiTheme="minorHAnsi" w:cstheme="minorHAnsi"/>
          <w:i/>
        </w:rPr>
        <w:t>Validation of the Combined Comorbidity Index of Charlson and Elixhauser to Predict 30-Day Mortality Across ICD-9 and ICD-10.</w:t>
      </w:r>
      <w:r w:rsidRPr="00526BD6">
        <w:rPr>
          <w:rFonts w:asciiTheme="minorHAnsi" w:hAnsiTheme="minorHAnsi" w:cstheme="minorHAnsi"/>
        </w:rPr>
        <w:t xml:space="preserve"> Med Care, 2018. </w:t>
      </w:r>
      <w:r w:rsidRPr="00526BD6">
        <w:rPr>
          <w:rFonts w:asciiTheme="minorHAnsi" w:hAnsiTheme="minorHAnsi" w:cstheme="minorHAnsi"/>
          <w:b/>
        </w:rPr>
        <w:t>56</w:t>
      </w:r>
      <w:r w:rsidRPr="00526BD6">
        <w:rPr>
          <w:rFonts w:asciiTheme="minorHAnsi" w:hAnsiTheme="minorHAnsi" w:cstheme="minorHAnsi"/>
        </w:rPr>
        <w:t>(5): p. 441-447.</w:t>
      </w:r>
    </w:p>
    <w:p w14:paraId="35A7065D" w14:textId="77777777" w:rsidR="004603D8" w:rsidRPr="00526BD6" w:rsidRDefault="004603D8" w:rsidP="004603D8">
      <w:pPr>
        <w:pStyle w:val="EndNoteBibliography"/>
        <w:spacing w:after="0"/>
        <w:ind w:left="720" w:hanging="720"/>
        <w:rPr>
          <w:rFonts w:asciiTheme="minorHAnsi" w:hAnsiTheme="minorHAnsi" w:cstheme="minorHAnsi"/>
        </w:rPr>
      </w:pPr>
      <w:r w:rsidRPr="00526BD6">
        <w:rPr>
          <w:rFonts w:asciiTheme="minorHAnsi" w:hAnsiTheme="minorHAnsi" w:cstheme="minorHAnsi"/>
        </w:rPr>
        <w:t>11.</w:t>
      </w:r>
      <w:r w:rsidRPr="00526BD6">
        <w:rPr>
          <w:rFonts w:asciiTheme="minorHAnsi" w:hAnsiTheme="minorHAnsi" w:cstheme="minorHAnsi"/>
        </w:rPr>
        <w:tab/>
        <w:t xml:space="preserve">Schneeweiss, S., et al., </w:t>
      </w:r>
      <w:r w:rsidRPr="00526BD6">
        <w:rPr>
          <w:rFonts w:asciiTheme="minorHAnsi" w:hAnsiTheme="minorHAnsi" w:cstheme="minorHAnsi"/>
          <w:i/>
        </w:rPr>
        <w:t>Improved comorbidity adjustment for predicting mortality in Medicare populations.</w:t>
      </w:r>
      <w:r w:rsidRPr="00526BD6">
        <w:rPr>
          <w:rFonts w:asciiTheme="minorHAnsi" w:hAnsiTheme="minorHAnsi" w:cstheme="minorHAnsi"/>
        </w:rPr>
        <w:t xml:space="preserve"> Health Serv Res, 2003. </w:t>
      </w:r>
      <w:r w:rsidRPr="00526BD6">
        <w:rPr>
          <w:rFonts w:asciiTheme="minorHAnsi" w:hAnsiTheme="minorHAnsi" w:cstheme="minorHAnsi"/>
          <w:b/>
        </w:rPr>
        <w:t>38</w:t>
      </w:r>
      <w:r w:rsidRPr="00526BD6">
        <w:rPr>
          <w:rFonts w:asciiTheme="minorHAnsi" w:hAnsiTheme="minorHAnsi" w:cstheme="minorHAnsi"/>
        </w:rPr>
        <w:t>(4): p. 1103-20.</w:t>
      </w:r>
    </w:p>
    <w:p w14:paraId="557B9B7D" w14:textId="77777777" w:rsidR="004603D8" w:rsidRPr="00526BD6" w:rsidRDefault="004603D8" w:rsidP="004603D8">
      <w:pPr>
        <w:pStyle w:val="EndNoteBibliography"/>
        <w:spacing w:after="0"/>
        <w:ind w:left="720" w:hanging="720"/>
        <w:rPr>
          <w:rFonts w:asciiTheme="minorHAnsi" w:hAnsiTheme="minorHAnsi" w:cstheme="minorHAnsi"/>
        </w:rPr>
      </w:pPr>
      <w:r w:rsidRPr="00526BD6">
        <w:rPr>
          <w:rFonts w:asciiTheme="minorHAnsi" w:hAnsiTheme="minorHAnsi" w:cstheme="minorHAnsi"/>
        </w:rPr>
        <w:t>12.</w:t>
      </w:r>
      <w:r w:rsidRPr="00526BD6">
        <w:rPr>
          <w:rFonts w:asciiTheme="minorHAnsi" w:hAnsiTheme="minorHAnsi" w:cstheme="minorHAnsi"/>
        </w:rPr>
        <w:tab/>
        <w:t xml:space="preserve">van Walraven, C., et al., </w:t>
      </w:r>
      <w:r w:rsidRPr="00526BD6">
        <w:rPr>
          <w:rFonts w:asciiTheme="minorHAnsi" w:hAnsiTheme="minorHAnsi" w:cstheme="minorHAnsi"/>
          <w:i/>
        </w:rPr>
        <w:t>A modification of the Elixhauser comorbidity measures into a point system for hospital death using administrative data.</w:t>
      </w:r>
      <w:r w:rsidRPr="00526BD6">
        <w:rPr>
          <w:rFonts w:asciiTheme="minorHAnsi" w:hAnsiTheme="minorHAnsi" w:cstheme="minorHAnsi"/>
        </w:rPr>
        <w:t xml:space="preserve"> Med Care, 2009. </w:t>
      </w:r>
      <w:r w:rsidRPr="00526BD6">
        <w:rPr>
          <w:rFonts w:asciiTheme="minorHAnsi" w:hAnsiTheme="minorHAnsi" w:cstheme="minorHAnsi"/>
          <w:b/>
        </w:rPr>
        <w:t>47</w:t>
      </w:r>
      <w:r w:rsidRPr="00526BD6">
        <w:rPr>
          <w:rFonts w:asciiTheme="minorHAnsi" w:hAnsiTheme="minorHAnsi" w:cstheme="minorHAnsi"/>
        </w:rPr>
        <w:t>(6): p. 626-33.</w:t>
      </w:r>
    </w:p>
    <w:p w14:paraId="4FD43D49" w14:textId="77777777" w:rsidR="004603D8" w:rsidRPr="00526BD6" w:rsidRDefault="004603D8" w:rsidP="004603D8">
      <w:pPr>
        <w:pStyle w:val="EndNoteBibliography"/>
        <w:spacing w:after="0"/>
        <w:ind w:left="720" w:hanging="720"/>
        <w:rPr>
          <w:rFonts w:asciiTheme="minorHAnsi" w:hAnsiTheme="minorHAnsi" w:cstheme="minorHAnsi"/>
        </w:rPr>
      </w:pPr>
      <w:r w:rsidRPr="00526BD6">
        <w:rPr>
          <w:rFonts w:asciiTheme="minorHAnsi" w:hAnsiTheme="minorHAnsi" w:cstheme="minorHAnsi"/>
        </w:rPr>
        <w:t>13.</w:t>
      </w:r>
      <w:r w:rsidRPr="00526BD6">
        <w:rPr>
          <w:rFonts w:asciiTheme="minorHAnsi" w:hAnsiTheme="minorHAnsi" w:cstheme="minorHAnsi"/>
        </w:rPr>
        <w:tab/>
        <w:t xml:space="preserve">Kim, K.H. and L.S. Ahn, </w:t>
      </w:r>
      <w:r w:rsidRPr="00526BD6">
        <w:rPr>
          <w:rFonts w:asciiTheme="minorHAnsi" w:hAnsiTheme="minorHAnsi" w:cstheme="minorHAnsi"/>
          <w:i/>
        </w:rPr>
        <w:t>[A comparative study on comorbidity measurements with Lookback period using health insurance database: focused on patients who underwent percutaneous coronary intervention].</w:t>
      </w:r>
      <w:r w:rsidRPr="00526BD6">
        <w:rPr>
          <w:rFonts w:asciiTheme="minorHAnsi" w:hAnsiTheme="minorHAnsi" w:cstheme="minorHAnsi"/>
        </w:rPr>
        <w:t xml:space="preserve"> J Prev Med Public Health, 2009. </w:t>
      </w:r>
      <w:r w:rsidRPr="00526BD6">
        <w:rPr>
          <w:rFonts w:asciiTheme="minorHAnsi" w:hAnsiTheme="minorHAnsi" w:cstheme="minorHAnsi"/>
          <w:b/>
        </w:rPr>
        <w:t>42</w:t>
      </w:r>
      <w:r w:rsidRPr="00526BD6">
        <w:rPr>
          <w:rFonts w:asciiTheme="minorHAnsi" w:hAnsiTheme="minorHAnsi" w:cstheme="minorHAnsi"/>
        </w:rPr>
        <w:t>(4): p. 267-73.</w:t>
      </w:r>
    </w:p>
    <w:p w14:paraId="5D1AC644" w14:textId="77777777" w:rsidR="004603D8" w:rsidRPr="00526BD6" w:rsidRDefault="004603D8" w:rsidP="004603D8">
      <w:pPr>
        <w:pStyle w:val="EndNoteBibliography"/>
        <w:spacing w:after="0"/>
        <w:ind w:left="720" w:hanging="720"/>
        <w:rPr>
          <w:rFonts w:asciiTheme="minorHAnsi" w:hAnsiTheme="minorHAnsi" w:cstheme="minorHAnsi"/>
        </w:rPr>
      </w:pPr>
      <w:r w:rsidRPr="00526BD6">
        <w:rPr>
          <w:rFonts w:asciiTheme="minorHAnsi" w:hAnsiTheme="minorHAnsi" w:cstheme="minorHAnsi"/>
        </w:rPr>
        <w:t>14.</w:t>
      </w:r>
      <w:r w:rsidRPr="00526BD6">
        <w:rPr>
          <w:rFonts w:asciiTheme="minorHAnsi" w:hAnsiTheme="minorHAnsi" w:cstheme="minorHAnsi"/>
        </w:rPr>
        <w:tab/>
        <w:t xml:space="preserve">Preen, D.B., et al., </w:t>
      </w:r>
      <w:r w:rsidRPr="00526BD6">
        <w:rPr>
          <w:rFonts w:asciiTheme="minorHAnsi" w:hAnsiTheme="minorHAnsi" w:cstheme="minorHAnsi"/>
          <w:i/>
        </w:rPr>
        <w:t>Length of comorbidity lookback period affected regression model performance of administrative health data.</w:t>
      </w:r>
      <w:r w:rsidRPr="00526BD6">
        <w:rPr>
          <w:rFonts w:asciiTheme="minorHAnsi" w:hAnsiTheme="minorHAnsi" w:cstheme="minorHAnsi"/>
        </w:rPr>
        <w:t xml:space="preserve"> J Clin Epidemiol, 2006. </w:t>
      </w:r>
      <w:r w:rsidRPr="00526BD6">
        <w:rPr>
          <w:rFonts w:asciiTheme="minorHAnsi" w:hAnsiTheme="minorHAnsi" w:cstheme="minorHAnsi"/>
          <w:b/>
        </w:rPr>
        <w:t>59</w:t>
      </w:r>
      <w:r w:rsidRPr="00526BD6">
        <w:rPr>
          <w:rFonts w:asciiTheme="minorHAnsi" w:hAnsiTheme="minorHAnsi" w:cstheme="minorHAnsi"/>
        </w:rPr>
        <w:t>(9): p. 940-6.</w:t>
      </w:r>
    </w:p>
    <w:p w14:paraId="33C356C2" w14:textId="77777777" w:rsidR="004603D8" w:rsidRPr="00526BD6" w:rsidRDefault="004603D8" w:rsidP="004603D8">
      <w:pPr>
        <w:pStyle w:val="EndNoteBibliography"/>
        <w:spacing w:after="0"/>
        <w:ind w:left="720" w:hanging="720"/>
        <w:rPr>
          <w:rFonts w:asciiTheme="minorHAnsi" w:hAnsiTheme="minorHAnsi" w:cstheme="minorHAnsi"/>
        </w:rPr>
      </w:pPr>
      <w:r w:rsidRPr="00526BD6">
        <w:rPr>
          <w:rFonts w:asciiTheme="minorHAnsi" w:hAnsiTheme="minorHAnsi" w:cstheme="minorHAnsi"/>
        </w:rPr>
        <w:t>15.</w:t>
      </w:r>
      <w:r w:rsidRPr="00526BD6">
        <w:rPr>
          <w:rFonts w:asciiTheme="minorHAnsi" w:hAnsiTheme="minorHAnsi" w:cstheme="minorHAnsi"/>
        </w:rPr>
        <w:tab/>
        <w:t xml:space="preserve">Zhang, J.X., T.J. Iwashyna, and N.A. Christakis, </w:t>
      </w:r>
      <w:r w:rsidRPr="00526BD6">
        <w:rPr>
          <w:rFonts w:asciiTheme="minorHAnsi" w:hAnsiTheme="minorHAnsi" w:cstheme="minorHAnsi"/>
          <w:i/>
        </w:rPr>
        <w:t>The performance of different lookback periods and sources of information for Charlson comorbidity adjustment in Medicare claims.</w:t>
      </w:r>
      <w:r w:rsidRPr="00526BD6">
        <w:rPr>
          <w:rFonts w:asciiTheme="minorHAnsi" w:hAnsiTheme="minorHAnsi" w:cstheme="minorHAnsi"/>
        </w:rPr>
        <w:t xml:space="preserve"> Med Care, 1999. </w:t>
      </w:r>
      <w:r w:rsidRPr="00526BD6">
        <w:rPr>
          <w:rFonts w:asciiTheme="minorHAnsi" w:hAnsiTheme="minorHAnsi" w:cstheme="minorHAnsi"/>
          <w:b/>
        </w:rPr>
        <w:t>37</w:t>
      </w:r>
      <w:r w:rsidRPr="00526BD6">
        <w:rPr>
          <w:rFonts w:asciiTheme="minorHAnsi" w:hAnsiTheme="minorHAnsi" w:cstheme="minorHAnsi"/>
        </w:rPr>
        <w:t>(11): p. 1128-39.</w:t>
      </w:r>
    </w:p>
    <w:p w14:paraId="773D3B16" w14:textId="77777777" w:rsidR="004603D8" w:rsidRPr="000B295D" w:rsidRDefault="004603D8" w:rsidP="004603D8">
      <w:pPr>
        <w:pStyle w:val="EndNoteBibliography"/>
        <w:ind w:left="720" w:hanging="720"/>
        <w:rPr>
          <w:rFonts w:asciiTheme="minorHAnsi" w:hAnsiTheme="minorHAnsi" w:cstheme="minorHAnsi"/>
          <w:lang w:val="fr-CA"/>
        </w:rPr>
      </w:pPr>
      <w:r w:rsidRPr="00526BD6">
        <w:rPr>
          <w:rFonts w:asciiTheme="minorHAnsi" w:hAnsiTheme="minorHAnsi" w:cstheme="minorHAnsi"/>
        </w:rPr>
        <w:t>16.</w:t>
      </w:r>
      <w:r w:rsidRPr="00526BD6">
        <w:rPr>
          <w:rFonts w:asciiTheme="minorHAnsi" w:hAnsiTheme="minorHAnsi" w:cstheme="minorHAnsi"/>
        </w:rPr>
        <w:tab/>
        <w:t xml:space="preserve">Quan, H., et al., </w:t>
      </w:r>
      <w:r w:rsidRPr="00526BD6">
        <w:rPr>
          <w:rFonts w:asciiTheme="minorHAnsi" w:hAnsiTheme="minorHAnsi" w:cstheme="minorHAnsi"/>
          <w:i/>
        </w:rPr>
        <w:t>Coding algorithms for defining comorbidities in ICD-9-CM and ICD-10 administrative data.</w:t>
      </w:r>
      <w:r w:rsidRPr="00526BD6">
        <w:rPr>
          <w:rFonts w:asciiTheme="minorHAnsi" w:hAnsiTheme="minorHAnsi" w:cstheme="minorHAnsi"/>
        </w:rPr>
        <w:t xml:space="preserve"> </w:t>
      </w:r>
      <w:r w:rsidRPr="000B295D">
        <w:rPr>
          <w:rFonts w:asciiTheme="minorHAnsi" w:hAnsiTheme="minorHAnsi" w:cstheme="minorHAnsi"/>
          <w:lang w:val="fr-CA"/>
        </w:rPr>
        <w:t xml:space="preserve">Med Care, 2005. </w:t>
      </w:r>
      <w:r w:rsidRPr="000B295D">
        <w:rPr>
          <w:rFonts w:asciiTheme="minorHAnsi" w:hAnsiTheme="minorHAnsi" w:cstheme="minorHAnsi"/>
          <w:b/>
          <w:lang w:val="fr-CA"/>
        </w:rPr>
        <w:t>43</w:t>
      </w:r>
      <w:r w:rsidRPr="000B295D">
        <w:rPr>
          <w:rFonts w:asciiTheme="minorHAnsi" w:hAnsiTheme="minorHAnsi" w:cstheme="minorHAnsi"/>
          <w:lang w:val="fr-CA"/>
        </w:rPr>
        <w:t>(11): p. 1130-9.</w:t>
      </w:r>
    </w:p>
    <w:p w14:paraId="470F7AF6" w14:textId="325B4618" w:rsidR="0013044C" w:rsidRPr="000B295D" w:rsidRDefault="001E725A" w:rsidP="00521211">
      <w:pPr>
        <w:jc w:val="both"/>
        <w:rPr>
          <w:rFonts w:cstheme="minorHAnsi"/>
          <w:color w:val="000000" w:themeColor="text1"/>
          <w:sz w:val="24"/>
          <w:szCs w:val="24"/>
        </w:rPr>
      </w:pPr>
      <w:r w:rsidRPr="00526BD6">
        <w:rPr>
          <w:rFonts w:cstheme="minorHAnsi"/>
          <w:color w:val="000000" w:themeColor="text1"/>
          <w:lang w:val="en-CA"/>
        </w:rPr>
        <w:fldChar w:fldCharType="end"/>
      </w:r>
    </w:p>
    <w:p w14:paraId="729CD072" w14:textId="77777777" w:rsidR="0013044C" w:rsidRPr="000B295D" w:rsidRDefault="0013044C">
      <w:pPr>
        <w:rPr>
          <w:rFonts w:cstheme="minorHAnsi"/>
          <w:color w:val="000000" w:themeColor="text1"/>
          <w:sz w:val="24"/>
          <w:szCs w:val="24"/>
        </w:rPr>
      </w:pPr>
      <w:r w:rsidRPr="000B295D">
        <w:rPr>
          <w:rFonts w:cstheme="minorHAnsi"/>
          <w:color w:val="000000" w:themeColor="text1"/>
          <w:sz w:val="24"/>
          <w:szCs w:val="24"/>
        </w:rPr>
        <w:br w:type="page"/>
      </w:r>
    </w:p>
    <w:p w14:paraId="1C6AB144" w14:textId="1D2C2793" w:rsidR="0013044C" w:rsidRPr="00526BD6" w:rsidRDefault="0013044C" w:rsidP="002D0E42">
      <w:pPr>
        <w:jc w:val="center"/>
        <w:rPr>
          <w:rFonts w:cstheme="minorHAnsi"/>
          <w:sz w:val="20"/>
          <w:szCs w:val="20"/>
          <w:lang w:eastAsia="fr-CA"/>
        </w:rPr>
      </w:pPr>
      <w:r w:rsidRPr="00526BD6">
        <w:rPr>
          <w:rFonts w:cstheme="minorHAnsi"/>
          <w:b/>
          <w:sz w:val="20"/>
          <w:szCs w:val="20"/>
          <w:lang w:eastAsia="fr-CA"/>
        </w:rPr>
        <w:lastRenderedPageBreak/>
        <w:t>Matériels supplémentaires</w:t>
      </w:r>
    </w:p>
    <w:p w14:paraId="5E9A7A3C" w14:textId="4F9507ED" w:rsidR="00F112E7" w:rsidRPr="00526BD6" w:rsidRDefault="0013044C" w:rsidP="0013044C">
      <w:pPr>
        <w:rPr>
          <w:rFonts w:eastAsia="Times New Roman" w:cstheme="minorHAnsi"/>
          <w:b/>
          <w:bCs/>
          <w:color w:val="000000"/>
          <w:lang w:eastAsia="fr-CA"/>
        </w:rPr>
      </w:pPr>
      <w:r w:rsidRPr="00526BD6">
        <w:rPr>
          <w:rFonts w:eastAsia="Times New Roman" w:cstheme="minorHAnsi"/>
          <w:b/>
          <w:bCs/>
          <w:color w:val="000000"/>
          <w:lang w:eastAsia="fr-CA"/>
        </w:rPr>
        <w:t xml:space="preserve">Tableau 1. </w:t>
      </w:r>
      <w:r w:rsidR="00F112E7" w:rsidRPr="00526BD6">
        <w:rPr>
          <w:rFonts w:eastAsia="Times New Roman" w:cstheme="minorHAnsi"/>
          <w:b/>
          <w:bCs/>
          <w:color w:val="000000"/>
          <w:lang w:eastAsia="fr-CA"/>
        </w:rPr>
        <w:t>Liste de conditions médicales et de codes de diagnostics (CIM-9, CIM-10) selon l’indicateur de comorbidité</w:t>
      </w:r>
    </w:p>
    <w:p w14:paraId="3C2B8B45" w14:textId="37CC375B" w:rsidR="0027309C" w:rsidRDefault="0027309C" w:rsidP="0013044C">
      <w:pPr>
        <w:rPr>
          <w:rFonts w:eastAsia="Times New Roman" w:cstheme="minorHAnsi"/>
          <w:bCs/>
          <w:color w:val="000000"/>
          <w:lang w:eastAsia="fr-CA"/>
        </w:rPr>
      </w:pPr>
      <w:r>
        <w:rPr>
          <w:rFonts w:eastAsia="Times New Roman" w:cstheme="minorHAnsi"/>
          <w:bCs/>
          <w:noProof/>
          <w:color w:val="000000"/>
          <w:lang w:eastAsia="fr-CA"/>
        </w:rPr>
        <w:drawing>
          <wp:inline distT="0" distB="0" distL="0" distR="0" wp14:anchorId="1B57F49B" wp14:editId="622F687F">
            <wp:extent cx="4453392" cy="5452072"/>
            <wp:effectExtent l="0" t="0" r="444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3271" cy="5464166"/>
                    </a:xfrm>
                    <a:prstGeom prst="rect">
                      <a:avLst/>
                    </a:prstGeom>
                    <a:noFill/>
                    <a:ln>
                      <a:noFill/>
                    </a:ln>
                  </pic:spPr>
                </pic:pic>
              </a:graphicData>
            </a:graphic>
          </wp:inline>
        </w:drawing>
      </w:r>
    </w:p>
    <w:p w14:paraId="2FAB8EFF" w14:textId="2A93A29E" w:rsidR="0027309C" w:rsidRDefault="0027309C" w:rsidP="0013044C">
      <w:pPr>
        <w:rPr>
          <w:rFonts w:eastAsia="Times New Roman" w:cstheme="minorHAnsi"/>
          <w:bCs/>
          <w:color w:val="000000"/>
          <w:lang w:eastAsia="fr-CA"/>
        </w:rPr>
      </w:pPr>
      <w:r>
        <w:rPr>
          <w:rFonts w:eastAsia="Times New Roman" w:cstheme="minorHAnsi"/>
          <w:bCs/>
          <w:noProof/>
          <w:color w:val="000000"/>
          <w:lang w:eastAsia="fr-CA"/>
        </w:rPr>
        <w:drawing>
          <wp:inline distT="0" distB="0" distL="0" distR="0" wp14:anchorId="356C64F6" wp14:editId="17872A53">
            <wp:extent cx="4421281" cy="6264303"/>
            <wp:effectExtent l="0" t="0" r="0" b="31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8815" cy="6274977"/>
                    </a:xfrm>
                    <a:prstGeom prst="rect">
                      <a:avLst/>
                    </a:prstGeom>
                    <a:noFill/>
                    <a:ln>
                      <a:noFill/>
                    </a:ln>
                  </pic:spPr>
                </pic:pic>
              </a:graphicData>
            </a:graphic>
          </wp:inline>
        </w:drawing>
      </w:r>
    </w:p>
    <w:p w14:paraId="376F67BA" w14:textId="3A9EA5D4" w:rsidR="0027309C" w:rsidRDefault="0027309C" w:rsidP="0013044C">
      <w:pPr>
        <w:rPr>
          <w:rFonts w:eastAsia="Times New Roman" w:cstheme="minorHAnsi"/>
          <w:bCs/>
          <w:color w:val="000000"/>
          <w:lang w:eastAsia="fr-CA"/>
        </w:rPr>
      </w:pPr>
      <w:r>
        <w:rPr>
          <w:rFonts w:eastAsia="Times New Roman" w:cstheme="minorHAnsi"/>
          <w:bCs/>
          <w:noProof/>
          <w:color w:val="000000"/>
          <w:lang w:eastAsia="fr-CA"/>
        </w:rPr>
        <w:drawing>
          <wp:inline distT="0" distB="0" distL="0" distR="0" wp14:anchorId="3F8FE99A" wp14:editId="4EC442DB">
            <wp:extent cx="4234433" cy="3343995"/>
            <wp:effectExtent l="0" t="0" r="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40772" cy="3349001"/>
                    </a:xfrm>
                    <a:prstGeom prst="rect">
                      <a:avLst/>
                    </a:prstGeom>
                    <a:noFill/>
                    <a:ln>
                      <a:noFill/>
                    </a:ln>
                  </pic:spPr>
                </pic:pic>
              </a:graphicData>
            </a:graphic>
          </wp:inline>
        </w:drawing>
      </w:r>
    </w:p>
    <w:p w14:paraId="2B11E078" w14:textId="4607AE03" w:rsidR="00112EAB" w:rsidRDefault="0027309C" w:rsidP="0013044C">
      <w:pPr>
        <w:rPr>
          <w:ins w:id="17" w:author="Ahmed Ghachem" w:date="2021-01-14T10:31:00Z"/>
          <w:rFonts w:eastAsia="Times New Roman" w:cstheme="minorHAnsi"/>
          <w:bCs/>
          <w:color w:val="000000"/>
          <w:lang w:eastAsia="fr-CA"/>
        </w:rPr>
      </w:pPr>
      <w:r>
        <w:rPr>
          <w:rFonts w:eastAsia="Times New Roman" w:cstheme="minorHAnsi"/>
          <w:bCs/>
          <w:color w:val="000000"/>
          <w:lang w:eastAsia="fr-CA"/>
        </w:rPr>
        <w:t>Tiré</w:t>
      </w:r>
      <w:r w:rsidR="00F112E7" w:rsidRPr="00526BD6">
        <w:rPr>
          <w:rFonts w:eastAsia="Times New Roman" w:cstheme="minorHAnsi"/>
          <w:bCs/>
          <w:color w:val="000000"/>
          <w:lang w:eastAsia="fr-CA"/>
        </w:rPr>
        <w:t xml:space="preserve"> de Simard et </w:t>
      </w:r>
      <w:proofErr w:type="gramStart"/>
      <w:r w:rsidR="00F112E7" w:rsidRPr="00526BD6">
        <w:rPr>
          <w:rFonts w:eastAsia="Times New Roman" w:cstheme="minorHAnsi"/>
          <w:bCs/>
          <w:color w:val="000000"/>
          <w:lang w:eastAsia="fr-CA"/>
        </w:rPr>
        <w:t>al.,</w:t>
      </w:r>
      <w:proofErr w:type="gramEnd"/>
      <w:r w:rsidR="00F112E7" w:rsidRPr="00526BD6">
        <w:rPr>
          <w:rFonts w:eastAsia="Times New Roman" w:cstheme="minorHAnsi"/>
          <w:bCs/>
          <w:color w:val="000000"/>
          <w:lang w:eastAsia="fr-CA"/>
        </w:rPr>
        <w:t xml:space="preserve"> (2018)</w:t>
      </w:r>
    </w:p>
    <w:p w14:paraId="3168342A" w14:textId="77777777" w:rsidR="00112EAB" w:rsidRDefault="00112EAB">
      <w:pPr>
        <w:rPr>
          <w:rFonts w:eastAsia="Times New Roman" w:cstheme="minorHAnsi"/>
          <w:bCs/>
          <w:color w:val="000000"/>
          <w:lang w:eastAsia="fr-CA"/>
        </w:rPr>
      </w:pPr>
      <w:r>
        <w:rPr>
          <w:rFonts w:eastAsia="Times New Roman" w:cstheme="minorHAnsi"/>
          <w:bCs/>
          <w:color w:val="000000"/>
          <w:lang w:eastAsia="fr-CA"/>
        </w:rPr>
        <w:br w:type="page"/>
      </w:r>
    </w:p>
    <w:p w14:paraId="33661799" w14:textId="77777777" w:rsidR="0027309C" w:rsidRDefault="0027309C">
      <w:pPr>
        <w:rPr>
          <w:rFonts w:eastAsia="Times New Roman" w:cstheme="minorHAnsi"/>
          <w:bCs/>
          <w:color w:val="000000"/>
          <w:lang w:eastAsia="fr-CA"/>
        </w:rPr>
      </w:pPr>
      <w:r>
        <w:rPr>
          <w:rFonts w:eastAsia="Times New Roman" w:cstheme="minorHAnsi"/>
          <w:bCs/>
          <w:color w:val="000000"/>
          <w:lang w:eastAsia="fr-CA"/>
        </w:rPr>
        <w:lastRenderedPageBreak/>
        <w:t>Table 2. Algorithmes de repérage des conditions dans les bases de données (MED-ECHO, SMOD, BDCU)</w:t>
      </w:r>
    </w:p>
    <w:tbl>
      <w:tblPr>
        <w:tblW w:w="10131" w:type="dxa"/>
        <w:tblInd w:w="-5" w:type="dxa"/>
        <w:tblCellMar>
          <w:left w:w="70" w:type="dxa"/>
          <w:right w:w="70" w:type="dxa"/>
        </w:tblCellMar>
        <w:tblLook w:val="04A0" w:firstRow="1" w:lastRow="0" w:firstColumn="1" w:lastColumn="0" w:noHBand="0" w:noVBand="1"/>
      </w:tblPr>
      <w:tblGrid>
        <w:gridCol w:w="4253"/>
        <w:gridCol w:w="5878"/>
      </w:tblGrid>
      <w:tr w:rsidR="0027309C" w:rsidRPr="00526BD6" w14:paraId="62F55C2B" w14:textId="77777777" w:rsidTr="00861E2C">
        <w:trPr>
          <w:trHeight w:val="300"/>
        </w:trPr>
        <w:tc>
          <w:tcPr>
            <w:tcW w:w="42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7F20CD" w14:textId="77777777" w:rsidR="0027309C" w:rsidRPr="00112EAB" w:rsidRDefault="0027309C" w:rsidP="00861E2C">
            <w:pPr>
              <w:spacing w:after="0" w:line="240" w:lineRule="auto"/>
              <w:rPr>
                <w:rFonts w:eastAsia="Times New Roman" w:cstheme="minorHAnsi"/>
                <w:b/>
                <w:bCs/>
                <w:color w:val="000000"/>
                <w:lang w:eastAsia="fr-CA"/>
              </w:rPr>
            </w:pPr>
            <w:r w:rsidRPr="00112EAB">
              <w:rPr>
                <w:rFonts w:eastAsia="Times New Roman" w:cstheme="minorHAnsi"/>
                <w:b/>
                <w:bCs/>
                <w:color w:val="000000"/>
                <w:lang w:eastAsia="fr-CA"/>
              </w:rPr>
              <w:t>Conditions médicales</w:t>
            </w:r>
          </w:p>
        </w:tc>
        <w:tc>
          <w:tcPr>
            <w:tcW w:w="5878" w:type="dxa"/>
            <w:tcBorders>
              <w:top w:val="single" w:sz="4" w:space="0" w:color="auto"/>
              <w:left w:val="single" w:sz="4" w:space="0" w:color="auto"/>
              <w:bottom w:val="single" w:sz="4" w:space="0" w:color="auto"/>
              <w:right w:val="single" w:sz="4" w:space="0" w:color="auto"/>
            </w:tcBorders>
          </w:tcPr>
          <w:p w14:paraId="761A1DC7" w14:textId="77777777" w:rsidR="0027309C" w:rsidRPr="00526BD6" w:rsidRDefault="0027309C" w:rsidP="00861E2C">
            <w:pPr>
              <w:spacing w:after="0" w:line="240" w:lineRule="auto"/>
              <w:jc w:val="center"/>
              <w:rPr>
                <w:rFonts w:eastAsia="Times New Roman" w:cstheme="minorHAnsi"/>
                <w:b/>
                <w:color w:val="000000"/>
                <w:sz w:val="20"/>
                <w:szCs w:val="20"/>
                <w:lang w:eastAsia="fr-CA"/>
              </w:rPr>
            </w:pPr>
            <w:proofErr w:type="spellStart"/>
            <w:r>
              <w:rPr>
                <w:rFonts w:eastAsia="Times New Roman" w:cstheme="minorHAnsi"/>
                <w:b/>
                <w:color w:val="000000"/>
                <w:sz w:val="20"/>
                <w:szCs w:val="20"/>
                <w:lang w:eastAsia="fr-CA"/>
              </w:rPr>
              <w:t>Algorithm</w:t>
            </w:r>
            <w:proofErr w:type="spellEnd"/>
          </w:p>
        </w:tc>
      </w:tr>
      <w:tr w:rsidR="0027309C" w:rsidRPr="0027309C" w14:paraId="6FCF0F0E" w14:textId="77777777" w:rsidTr="00861E2C">
        <w:trPr>
          <w:trHeight w:val="300"/>
        </w:trPr>
        <w:tc>
          <w:tcPr>
            <w:tcW w:w="4253" w:type="dxa"/>
            <w:tcBorders>
              <w:top w:val="nil"/>
              <w:left w:val="single" w:sz="4" w:space="0" w:color="auto"/>
              <w:bottom w:val="single" w:sz="4" w:space="0" w:color="auto"/>
              <w:right w:val="single" w:sz="4" w:space="0" w:color="auto"/>
            </w:tcBorders>
            <w:shd w:val="clear" w:color="auto" w:fill="auto"/>
            <w:noWrap/>
            <w:hideMark/>
          </w:tcPr>
          <w:p w14:paraId="79DDC7A4" w14:textId="7C36D621" w:rsidR="0027309C" w:rsidRPr="00526BD6" w:rsidRDefault="0027309C" w:rsidP="00861E2C">
            <w:pPr>
              <w:spacing w:after="0" w:line="240" w:lineRule="auto"/>
              <w:rPr>
                <w:rFonts w:eastAsia="Times New Roman" w:cstheme="minorHAnsi"/>
                <w:i/>
                <w:color w:val="000000"/>
                <w:sz w:val="20"/>
                <w:szCs w:val="20"/>
                <w:lang w:val="en-CA" w:eastAsia="fr-CA"/>
              </w:rPr>
            </w:pPr>
            <w:r w:rsidRPr="00526BD6">
              <w:rPr>
                <w:rFonts w:eastAsia="Times New Roman" w:cstheme="minorHAnsi"/>
                <w:bCs/>
                <w:i/>
                <w:color w:val="000000"/>
                <w:lang w:val="en-CA" w:eastAsia="fr-CA"/>
              </w:rPr>
              <w:t>Hypertension</w:t>
            </w:r>
            <w:r>
              <w:rPr>
                <w:rFonts w:eastAsia="Times New Roman" w:cstheme="minorHAnsi"/>
                <w:bCs/>
                <w:i/>
                <w:color w:val="000000"/>
                <w:lang w:val="en-CA" w:eastAsia="fr-CA"/>
              </w:rPr>
              <w:t>*</w:t>
            </w:r>
          </w:p>
        </w:tc>
        <w:tc>
          <w:tcPr>
            <w:tcW w:w="5878" w:type="dxa"/>
            <w:tcBorders>
              <w:top w:val="nil"/>
              <w:left w:val="single" w:sz="4" w:space="0" w:color="auto"/>
              <w:bottom w:val="single" w:sz="4" w:space="0" w:color="auto"/>
              <w:right w:val="single" w:sz="4" w:space="0" w:color="auto"/>
            </w:tcBorders>
          </w:tcPr>
          <w:p w14:paraId="4C40DF9B" w14:textId="3AB56F32" w:rsidR="0027309C" w:rsidRPr="0027309C" w:rsidRDefault="0027309C" w:rsidP="0027309C">
            <w:pPr>
              <w:spacing w:after="0" w:line="240" w:lineRule="auto"/>
              <w:rPr>
                <w:rFonts w:eastAsia="Times New Roman" w:cstheme="minorHAnsi"/>
                <w:color w:val="000000"/>
                <w:sz w:val="20"/>
                <w:szCs w:val="20"/>
                <w:lang w:eastAsia="fr-CA"/>
              </w:rPr>
            </w:pPr>
            <w:r w:rsidRPr="0027309C">
              <w:rPr>
                <w:rFonts w:eastAsia="Times New Roman" w:cstheme="minorHAnsi"/>
                <w:color w:val="000000"/>
                <w:sz w:val="20"/>
                <w:szCs w:val="20"/>
                <w:lang w:eastAsia="fr-CA"/>
              </w:rPr>
              <w:t>1 hospitalisation</w:t>
            </w:r>
            <w:r>
              <w:rPr>
                <w:rFonts w:eastAsia="Times New Roman" w:cstheme="minorHAnsi"/>
                <w:color w:val="000000"/>
                <w:sz w:val="20"/>
                <w:szCs w:val="20"/>
                <w:lang w:eastAsia="fr-CA"/>
              </w:rPr>
              <w:t xml:space="preserve"> (MED-ECHO)</w:t>
            </w:r>
            <w:r w:rsidRPr="0027309C">
              <w:rPr>
                <w:rFonts w:eastAsia="Times New Roman" w:cstheme="minorHAnsi"/>
                <w:color w:val="000000"/>
                <w:sz w:val="20"/>
                <w:szCs w:val="20"/>
                <w:lang w:eastAsia="fr-CA"/>
              </w:rPr>
              <w:t xml:space="preserve"> ou 2 services </w:t>
            </w:r>
            <w:r>
              <w:rPr>
                <w:rFonts w:eastAsia="Times New Roman" w:cstheme="minorHAnsi"/>
                <w:color w:val="000000"/>
                <w:sz w:val="20"/>
                <w:szCs w:val="20"/>
                <w:lang w:eastAsia="fr-CA"/>
              </w:rPr>
              <w:t xml:space="preserve">(SMOD, BDCU) </w:t>
            </w:r>
            <w:r w:rsidRPr="0027309C">
              <w:rPr>
                <w:rFonts w:eastAsia="Times New Roman" w:cstheme="minorHAnsi"/>
                <w:color w:val="000000"/>
                <w:sz w:val="20"/>
                <w:szCs w:val="20"/>
                <w:lang w:eastAsia="fr-CA"/>
              </w:rPr>
              <w:t xml:space="preserve">séparés </w:t>
            </w:r>
            <w:r>
              <w:rPr>
                <w:rFonts w:eastAsia="Times New Roman" w:cstheme="minorHAnsi"/>
                <w:color w:val="000000"/>
                <w:sz w:val="20"/>
                <w:szCs w:val="20"/>
                <w:lang w:eastAsia="fr-CA"/>
              </w:rPr>
              <w:t xml:space="preserve">d’un </w:t>
            </w:r>
            <w:r>
              <w:rPr>
                <w:rFonts w:cstheme="minorHAnsi"/>
                <w:sz w:val="20"/>
                <w:szCs w:val="20"/>
                <w:lang w:eastAsia="fr-CA"/>
              </w:rPr>
              <w:t>intervalle de minimum 30 jours et un maximum de 2 ans</w:t>
            </w:r>
            <w:r>
              <w:rPr>
                <w:rFonts w:cstheme="minorHAnsi"/>
                <w:sz w:val="20"/>
                <w:szCs w:val="20"/>
                <w:lang w:eastAsia="fr-CA"/>
              </w:rPr>
              <w:t>.</w:t>
            </w:r>
          </w:p>
        </w:tc>
      </w:tr>
      <w:tr w:rsidR="0027309C" w:rsidRPr="0027309C" w14:paraId="47744942" w14:textId="77777777" w:rsidTr="00861E2C">
        <w:trPr>
          <w:trHeight w:val="300"/>
        </w:trPr>
        <w:tc>
          <w:tcPr>
            <w:tcW w:w="4253" w:type="dxa"/>
            <w:tcBorders>
              <w:top w:val="nil"/>
              <w:left w:val="single" w:sz="4" w:space="0" w:color="auto"/>
              <w:bottom w:val="single" w:sz="4" w:space="0" w:color="auto"/>
              <w:right w:val="single" w:sz="4" w:space="0" w:color="auto"/>
            </w:tcBorders>
            <w:shd w:val="clear" w:color="auto" w:fill="auto"/>
            <w:noWrap/>
            <w:hideMark/>
          </w:tcPr>
          <w:p w14:paraId="75816C71" w14:textId="47157F09" w:rsidR="0027309C" w:rsidRPr="00526BD6" w:rsidRDefault="0027309C" w:rsidP="00861E2C">
            <w:pPr>
              <w:spacing w:after="0" w:line="240" w:lineRule="auto"/>
              <w:rPr>
                <w:rFonts w:eastAsia="Times New Roman" w:cstheme="minorHAnsi"/>
                <w:bCs/>
                <w:i/>
                <w:color w:val="000000"/>
                <w:lang w:val="en-CA" w:eastAsia="fr-CA"/>
              </w:rPr>
            </w:pPr>
            <w:r w:rsidRPr="00526BD6">
              <w:rPr>
                <w:rFonts w:eastAsia="Times New Roman" w:cstheme="minorHAnsi"/>
                <w:bCs/>
                <w:i/>
                <w:color w:val="000000"/>
                <w:lang w:val="en-CA" w:eastAsia="fr-CA"/>
              </w:rPr>
              <w:t>Chronic pulmonary disease</w:t>
            </w:r>
            <w:r>
              <w:rPr>
                <w:rFonts w:eastAsia="Times New Roman" w:cstheme="minorHAnsi"/>
                <w:bCs/>
                <w:i/>
                <w:color w:val="000000"/>
                <w:lang w:val="en-CA" w:eastAsia="fr-CA"/>
              </w:rPr>
              <w:t>*</w:t>
            </w:r>
          </w:p>
        </w:tc>
        <w:tc>
          <w:tcPr>
            <w:tcW w:w="5878" w:type="dxa"/>
            <w:tcBorders>
              <w:top w:val="nil"/>
              <w:left w:val="single" w:sz="4" w:space="0" w:color="auto"/>
              <w:bottom w:val="single" w:sz="4" w:space="0" w:color="auto"/>
              <w:right w:val="single" w:sz="4" w:space="0" w:color="auto"/>
            </w:tcBorders>
          </w:tcPr>
          <w:p w14:paraId="012A1BAC" w14:textId="360D238B" w:rsidR="0027309C" w:rsidRPr="0027309C" w:rsidRDefault="0027309C" w:rsidP="00861E2C">
            <w:pPr>
              <w:spacing w:after="0" w:line="240" w:lineRule="auto"/>
              <w:rPr>
                <w:rFonts w:eastAsia="Times New Roman" w:cstheme="minorHAnsi"/>
                <w:color w:val="000000"/>
                <w:sz w:val="20"/>
                <w:szCs w:val="20"/>
                <w:lang w:eastAsia="fr-CA"/>
              </w:rPr>
            </w:pPr>
            <w:r w:rsidRPr="0027309C">
              <w:rPr>
                <w:rFonts w:eastAsia="Times New Roman" w:cstheme="minorHAnsi"/>
                <w:color w:val="000000"/>
                <w:sz w:val="20"/>
                <w:szCs w:val="20"/>
                <w:lang w:eastAsia="fr-CA"/>
              </w:rPr>
              <w:t>1 hospitalisation</w:t>
            </w:r>
            <w:r>
              <w:rPr>
                <w:rFonts w:eastAsia="Times New Roman" w:cstheme="minorHAnsi"/>
                <w:color w:val="000000"/>
                <w:sz w:val="20"/>
                <w:szCs w:val="20"/>
                <w:lang w:eastAsia="fr-CA"/>
              </w:rPr>
              <w:t xml:space="preserve"> (MED-ECHO)</w:t>
            </w:r>
            <w:r w:rsidRPr="0027309C">
              <w:rPr>
                <w:rFonts w:eastAsia="Times New Roman" w:cstheme="minorHAnsi"/>
                <w:color w:val="000000"/>
                <w:sz w:val="20"/>
                <w:szCs w:val="20"/>
                <w:lang w:eastAsia="fr-CA"/>
              </w:rPr>
              <w:t xml:space="preserve"> ou 2 services </w:t>
            </w:r>
            <w:r>
              <w:rPr>
                <w:rFonts w:eastAsia="Times New Roman" w:cstheme="minorHAnsi"/>
                <w:color w:val="000000"/>
                <w:sz w:val="20"/>
                <w:szCs w:val="20"/>
                <w:lang w:eastAsia="fr-CA"/>
              </w:rPr>
              <w:t xml:space="preserve">(SMOD, BDCU) </w:t>
            </w:r>
            <w:r w:rsidRPr="0027309C">
              <w:rPr>
                <w:rFonts w:eastAsia="Times New Roman" w:cstheme="minorHAnsi"/>
                <w:color w:val="000000"/>
                <w:sz w:val="20"/>
                <w:szCs w:val="20"/>
                <w:lang w:eastAsia="fr-CA"/>
              </w:rPr>
              <w:t xml:space="preserve">séparés </w:t>
            </w:r>
            <w:r>
              <w:rPr>
                <w:rFonts w:eastAsia="Times New Roman" w:cstheme="minorHAnsi"/>
                <w:color w:val="000000"/>
                <w:sz w:val="20"/>
                <w:szCs w:val="20"/>
                <w:lang w:eastAsia="fr-CA"/>
              </w:rPr>
              <w:t xml:space="preserve">d’un </w:t>
            </w:r>
            <w:r>
              <w:rPr>
                <w:rFonts w:cstheme="minorHAnsi"/>
                <w:sz w:val="20"/>
                <w:szCs w:val="20"/>
                <w:lang w:eastAsia="fr-CA"/>
              </w:rPr>
              <w:t>intervalle de minimum 30 jours et un maximum de 2 ans.</w:t>
            </w:r>
          </w:p>
        </w:tc>
      </w:tr>
      <w:tr w:rsidR="0027309C" w:rsidRPr="0027309C" w14:paraId="02631001" w14:textId="77777777" w:rsidTr="00861E2C">
        <w:trPr>
          <w:trHeight w:val="300"/>
        </w:trPr>
        <w:tc>
          <w:tcPr>
            <w:tcW w:w="4253" w:type="dxa"/>
            <w:tcBorders>
              <w:top w:val="nil"/>
              <w:left w:val="single" w:sz="4" w:space="0" w:color="auto"/>
              <w:bottom w:val="single" w:sz="4" w:space="0" w:color="auto"/>
              <w:right w:val="single" w:sz="4" w:space="0" w:color="auto"/>
            </w:tcBorders>
            <w:shd w:val="clear" w:color="auto" w:fill="auto"/>
            <w:noWrap/>
            <w:hideMark/>
          </w:tcPr>
          <w:p w14:paraId="73B7C06A" w14:textId="1EB7470D" w:rsidR="0027309C" w:rsidRPr="00526BD6" w:rsidRDefault="0027309C" w:rsidP="0027309C">
            <w:pPr>
              <w:spacing w:after="0" w:line="240" w:lineRule="auto"/>
              <w:rPr>
                <w:rFonts w:eastAsia="Times New Roman" w:cstheme="minorHAnsi"/>
                <w:bCs/>
                <w:i/>
                <w:color w:val="000000"/>
                <w:lang w:val="en-CA" w:eastAsia="fr-CA"/>
              </w:rPr>
            </w:pPr>
            <w:r w:rsidRPr="00526BD6">
              <w:rPr>
                <w:rFonts w:eastAsia="Times New Roman" w:cstheme="minorHAnsi"/>
                <w:bCs/>
                <w:i/>
                <w:color w:val="000000"/>
                <w:lang w:val="en-CA" w:eastAsia="fr-CA"/>
              </w:rPr>
              <w:t>Diabetes, uncomplicated</w:t>
            </w:r>
            <w:r>
              <w:rPr>
                <w:rFonts w:eastAsia="Times New Roman" w:cstheme="minorHAnsi"/>
                <w:bCs/>
                <w:i/>
                <w:color w:val="000000"/>
                <w:lang w:val="en-CA" w:eastAsia="fr-CA"/>
              </w:rPr>
              <w:t>*</w:t>
            </w:r>
          </w:p>
        </w:tc>
        <w:tc>
          <w:tcPr>
            <w:tcW w:w="5878" w:type="dxa"/>
            <w:tcBorders>
              <w:top w:val="nil"/>
              <w:left w:val="single" w:sz="4" w:space="0" w:color="auto"/>
              <w:bottom w:val="single" w:sz="4" w:space="0" w:color="auto"/>
              <w:right w:val="single" w:sz="4" w:space="0" w:color="auto"/>
            </w:tcBorders>
          </w:tcPr>
          <w:p w14:paraId="6B5DA3D5" w14:textId="4AA69CED" w:rsidR="0027309C" w:rsidRPr="0027309C" w:rsidRDefault="0027309C" w:rsidP="0027309C">
            <w:pPr>
              <w:spacing w:after="0" w:line="240" w:lineRule="auto"/>
              <w:rPr>
                <w:rFonts w:eastAsia="Times New Roman" w:cstheme="minorHAnsi"/>
                <w:color w:val="000000"/>
                <w:sz w:val="20"/>
                <w:szCs w:val="20"/>
                <w:lang w:eastAsia="fr-CA"/>
              </w:rPr>
            </w:pPr>
            <w:r w:rsidRPr="008802B8">
              <w:rPr>
                <w:rFonts w:eastAsia="Times New Roman" w:cstheme="minorHAnsi"/>
                <w:color w:val="000000"/>
                <w:sz w:val="20"/>
                <w:szCs w:val="20"/>
                <w:lang w:eastAsia="fr-CA"/>
              </w:rPr>
              <w:t xml:space="preserve">1 hospitalisation (MED-ECHO) ou 2 services (SMOD, BDCU) séparés d’un </w:t>
            </w:r>
            <w:r w:rsidRPr="008802B8">
              <w:rPr>
                <w:rFonts w:cstheme="minorHAnsi"/>
                <w:sz w:val="20"/>
                <w:szCs w:val="20"/>
                <w:lang w:eastAsia="fr-CA"/>
              </w:rPr>
              <w:t>intervalle de minimum 30 jours et un maximum de 2 ans.</w:t>
            </w:r>
          </w:p>
        </w:tc>
      </w:tr>
      <w:tr w:rsidR="0027309C" w:rsidRPr="0027309C" w14:paraId="0E491F1F" w14:textId="77777777" w:rsidTr="00861E2C">
        <w:trPr>
          <w:trHeight w:val="300"/>
        </w:trPr>
        <w:tc>
          <w:tcPr>
            <w:tcW w:w="4253" w:type="dxa"/>
            <w:tcBorders>
              <w:top w:val="nil"/>
              <w:left w:val="single" w:sz="4" w:space="0" w:color="auto"/>
              <w:bottom w:val="single" w:sz="4" w:space="0" w:color="auto"/>
              <w:right w:val="single" w:sz="4" w:space="0" w:color="auto"/>
            </w:tcBorders>
            <w:shd w:val="clear" w:color="auto" w:fill="auto"/>
            <w:noWrap/>
            <w:hideMark/>
          </w:tcPr>
          <w:p w14:paraId="2D699FF3" w14:textId="782D7BD6" w:rsidR="0027309C" w:rsidRPr="00526BD6" w:rsidRDefault="0027309C" w:rsidP="0027309C">
            <w:pPr>
              <w:spacing w:after="0" w:line="240" w:lineRule="auto"/>
              <w:rPr>
                <w:rFonts w:eastAsia="Times New Roman" w:cstheme="minorHAnsi"/>
                <w:bCs/>
                <w:i/>
                <w:color w:val="000000"/>
                <w:lang w:val="en-CA" w:eastAsia="fr-CA"/>
              </w:rPr>
            </w:pPr>
            <w:r w:rsidRPr="00526BD6">
              <w:rPr>
                <w:rFonts w:eastAsia="Times New Roman" w:cstheme="minorHAnsi"/>
                <w:bCs/>
                <w:i/>
                <w:color w:val="000000"/>
                <w:lang w:val="en-CA" w:eastAsia="fr-CA"/>
              </w:rPr>
              <w:t>Any tumor without metastasis</w:t>
            </w:r>
            <w:r>
              <w:rPr>
                <w:rFonts w:eastAsia="Times New Roman" w:cstheme="minorHAnsi"/>
                <w:bCs/>
                <w:i/>
                <w:color w:val="000000"/>
                <w:lang w:val="en-CA" w:eastAsia="fr-CA"/>
              </w:rPr>
              <w:t>*</w:t>
            </w:r>
          </w:p>
        </w:tc>
        <w:tc>
          <w:tcPr>
            <w:tcW w:w="5878" w:type="dxa"/>
            <w:tcBorders>
              <w:top w:val="nil"/>
              <w:left w:val="single" w:sz="4" w:space="0" w:color="auto"/>
              <w:bottom w:val="single" w:sz="4" w:space="0" w:color="auto"/>
              <w:right w:val="single" w:sz="4" w:space="0" w:color="auto"/>
            </w:tcBorders>
          </w:tcPr>
          <w:p w14:paraId="4829FFDA" w14:textId="2A061F73" w:rsidR="0027309C" w:rsidRPr="0027309C" w:rsidRDefault="0027309C" w:rsidP="0027309C">
            <w:pPr>
              <w:spacing w:after="0" w:line="240" w:lineRule="auto"/>
              <w:rPr>
                <w:rFonts w:eastAsia="Times New Roman" w:cstheme="minorHAnsi"/>
                <w:color w:val="000000"/>
                <w:sz w:val="20"/>
                <w:szCs w:val="20"/>
                <w:lang w:eastAsia="fr-CA"/>
              </w:rPr>
            </w:pPr>
            <w:r w:rsidRPr="008802B8">
              <w:rPr>
                <w:rFonts w:eastAsia="Times New Roman" w:cstheme="minorHAnsi"/>
                <w:color w:val="000000"/>
                <w:sz w:val="20"/>
                <w:szCs w:val="20"/>
                <w:lang w:eastAsia="fr-CA"/>
              </w:rPr>
              <w:t xml:space="preserve">1 hospitalisation (MED-ECHO) ou 2 services (SMOD, BDCU) séparés d’un </w:t>
            </w:r>
            <w:r w:rsidRPr="008802B8">
              <w:rPr>
                <w:rFonts w:cstheme="minorHAnsi"/>
                <w:sz w:val="20"/>
                <w:szCs w:val="20"/>
                <w:lang w:eastAsia="fr-CA"/>
              </w:rPr>
              <w:t>intervalle de minimum 30 jours et un maximum de 2 ans.</w:t>
            </w:r>
          </w:p>
        </w:tc>
      </w:tr>
      <w:tr w:rsidR="0027309C" w:rsidRPr="0027309C" w14:paraId="27D3C3A6" w14:textId="77777777" w:rsidTr="00861E2C">
        <w:trPr>
          <w:trHeight w:val="300"/>
        </w:trPr>
        <w:tc>
          <w:tcPr>
            <w:tcW w:w="4253" w:type="dxa"/>
            <w:tcBorders>
              <w:top w:val="nil"/>
              <w:left w:val="single" w:sz="4" w:space="0" w:color="auto"/>
              <w:bottom w:val="single" w:sz="4" w:space="0" w:color="auto"/>
              <w:right w:val="single" w:sz="4" w:space="0" w:color="auto"/>
            </w:tcBorders>
            <w:shd w:val="clear" w:color="auto" w:fill="auto"/>
            <w:noWrap/>
            <w:hideMark/>
          </w:tcPr>
          <w:p w14:paraId="263BA255" w14:textId="03F4B0D7" w:rsidR="0027309C" w:rsidRPr="00526BD6" w:rsidRDefault="0027309C" w:rsidP="0027309C">
            <w:pPr>
              <w:spacing w:after="0" w:line="240" w:lineRule="auto"/>
              <w:rPr>
                <w:rFonts w:eastAsia="Times New Roman" w:cstheme="minorHAnsi"/>
                <w:i/>
                <w:color w:val="000000"/>
                <w:sz w:val="20"/>
                <w:szCs w:val="20"/>
                <w:lang w:val="en-CA" w:eastAsia="fr-CA"/>
              </w:rPr>
            </w:pPr>
            <w:r w:rsidRPr="00526BD6">
              <w:rPr>
                <w:rFonts w:eastAsia="Times New Roman" w:cstheme="minorHAnsi"/>
                <w:bCs/>
                <w:i/>
                <w:color w:val="000000"/>
                <w:lang w:val="en-CA" w:eastAsia="fr-CA"/>
              </w:rPr>
              <w:t>Hypothyroidism</w:t>
            </w:r>
            <w:r>
              <w:rPr>
                <w:rFonts w:eastAsia="Times New Roman" w:cstheme="minorHAnsi"/>
                <w:bCs/>
                <w:i/>
                <w:color w:val="000000"/>
                <w:lang w:val="en-CA" w:eastAsia="fr-CA"/>
              </w:rPr>
              <w:t>*</w:t>
            </w:r>
          </w:p>
        </w:tc>
        <w:tc>
          <w:tcPr>
            <w:tcW w:w="5878" w:type="dxa"/>
            <w:tcBorders>
              <w:top w:val="nil"/>
              <w:left w:val="single" w:sz="4" w:space="0" w:color="auto"/>
              <w:bottom w:val="single" w:sz="4" w:space="0" w:color="auto"/>
              <w:right w:val="single" w:sz="4" w:space="0" w:color="auto"/>
            </w:tcBorders>
          </w:tcPr>
          <w:p w14:paraId="58CF67F3" w14:textId="0E971175" w:rsidR="0027309C" w:rsidRPr="0027309C" w:rsidRDefault="0027309C" w:rsidP="0027309C">
            <w:pPr>
              <w:spacing w:after="0" w:line="240" w:lineRule="auto"/>
              <w:rPr>
                <w:rFonts w:eastAsia="Times New Roman" w:cstheme="minorHAnsi"/>
                <w:color w:val="000000"/>
                <w:sz w:val="20"/>
                <w:szCs w:val="20"/>
                <w:lang w:eastAsia="fr-CA"/>
              </w:rPr>
            </w:pPr>
            <w:r w:rsidRPr="008802B8">
              <w:rPr>
                <w:rFonts w:eastAsia="Times New Roman" w:cstheme="minorHAnsi"/>
                <w:color w:val="000000"/>
                <w:sz w:val="20"/>
                <w:szCs w:val="20"/>
                <w:lang w:eastAsia="fr-CA"/>
              </w:rPr>
              <w:t xml:space="preserve">1 hospitalisation (MED-ECHO) ou 2 services (SMOD, BDCU) séparés d’un </w:t>
            </w:r>
            <w:r w:rsidRPr="008802B8">
              <w:rPr>
                <w:rFonts w:cstheme="minorHAnsi"/>
                <w:sz w:val="20"/>
                <w:szCs w:val="20"/>
                <w:lang w:eastAsia="fr-CA"/>
              </w:rPr>
              <w:t>intervalle de minimum 30 jours et un maximum de 2 ans.</w:t>
            </w:r>
          </w:p>
        </w:tc>
      </w:tr>
      <w:tr w:rsidR="0027309C" w:rsidRPr="0027309C" w14:paraId="6A46CCFB" w14:textId="77777777" w:rsidTr="00861E2C">
        <w:trPr>
          <w:trHeight w:val="300"/>
        </w:trPr>
        <w:tc>
          <w:tcPr>
            <w:tcW w:w="4253" w:type="dxa"/>
            <w:tcBorders>
              <w:top w:val="nil"/>
              <w:left w:val="single" w:sz="4" w:space="0" w:color="auto"/>
              <w:bottom w:val="single" w:sz="4" w:space="0" w:color="auto"/>
              <w:right w:val="single" w:sz="4" w:space="0" w:color="auto"/>
            </w:tcBorders>
            <w:shd w:val="clear" w:color="auto" w:fill="auto"/>
            <w:noWrap/>
            <w:hideMark/>
          </w:tcPr>
          <w:p w14:paraId="0A9DB523" w14:textId="5D30D164" w:rsidR="0027309C" w:rsidRPr="00526BD6" w:rsidRDefault="0027309C" w:rsidP="00861E2C">
            <w:pPr>
              <w:autoSpaceDE w:val="0"/>
              <w:autoSpaceDN w:val="0"/>
              <w:adjustRightInd w:val="0"/>
              <w:spacing w:after="0" w:line="240" w:lineRule="auto"/>
              <w:rPr>
                <w:rFonts w:cstheme="minorHAnsi"/>
                <w:i/>
                <w:lang w:val="en-CA"/>
              </w:rPr>
            </w:pPr>
            <w:r w:rsidRPr="00526BD6">
              <w:rPr>
                <w:rFonts w:cstheme="minorHAnsi"/>
                <w:i/>
                <w:lang w:val="en-CA"/>
              </w:rPr>
              <w:t>Congestive heart failure</w:t>
            </w:r>
            <w:r>
              <w:rPr>
                <w:rFonts w:eastAsia="Times New Roman" w:cstheme="minorHAnsi"/>
                <w:bCs/>
                <w:i/>
                <w:color w:val="000000"/>
                <w:lang w:val="en-CA" w:eastAsia="fr-CA"/>
              </w:rPr>
              <w:t>*</w:t>
            </w:r>
          </w:p>
        </w:tc>
        <w:tc>
          <w:tcPr>
            <w:tcW w:w="5878" w:type="dxa"/>
            <w:tcBorders>
              <w:top w:val="nil"/>
              <w:left w:val="single" w:sz="4" w:space="0" w:color="auto"/>
              <w:bottom w:val="single" w:sz="4" w:space="0" w:color="auto"/>
              <w:right w:val="single" w:sz="4" w:space="0" w:color="auto"/>
            </w:tcBorders>
          </w:tcPr>
          <w:p w14:paraId="5F3AB536" w14:textId="1C897D53" w:rsidR="0027309C" w:rsidRPr="0027309C" w:rsidRDefault="0027309C" w:rsidP="00861E2C">
            <w:pPr>
              <w:spacing w:after="0" w:line="240" w:lineRule="auto"/>
              <w:rPr>
                <w:rFonts w:eastAsia="Times New Roman" w:cstheme="minorHAnsi"/>
                <w:color w:val="000000"/>
                <w:sz w:val="20"/>
                <w:szCs w:val="20"/>
                <w:lang w:eastAsia="fr-CA"/>
              </w:rPr>
            </w:pPr>
            <w:r w:rsidRPr="0027309C">
              <w:rPr>
                <w:rFonts w:eastAsia="Times New Roman" w:cstheme="minorHAnsi"/>
                <w:color w:val="000000"/>
                <w:sz w:val="20"/>
                <w:szCs w:val="20"/>
                <w:lang w:eastAsia="fr-CA"/>
              </w:rPr>
              <w:t>1 hospitalisation</w:t>
            </w:r>
            <w:r>
              <w:rPr>
                <w:rFonts w:eastAsia="Times New Roman" w:cstheme="minorHAnsi"/>
                <w:color w:val="000000"/>
                <w:sz w:val="20"/>
                <w:szCs w:val="20"/>
                <w:lang w:eastAsia="fr-CA"/>
              </w:rPr>
              <w:t xml:space="preserve"> (MED-ECHO)</w:t>
            </w:r>
            <w:r w:rsidRPr="0027309C">
              <w:rPr>
                <w:rFonts w:eastAsia="Times New Roman" w:cstheme="minorHAnsi"/>
                <w:color w:val="000000"/>
                <w:sz w:val="20"/>
                <w:szCs w:val="20"/>
                <w:lang w:eastAsia="fr-CA"/>
              </w:rPr>
              <w:t xml:space="preserve"> ou 2 services </w:t>
            </w:r>
            <w:r>
              <w:rPr>
                <w:rFonts w:eastAsia="Times New Roman" w:cstheme="minorHAnsi"/>
                <w:color w:val="000000"/>
                <w:sz w:val="20"/>
                <w:szCs w:val="20"/>
                <w:lang w:eastAsia="fr-CA"/>
              </w:rPr>
              <w:t xml:space="preserve">(SMOD, BDCU) </w:t>
            </w:r>
            <w:r w:rsidRPr="0027309C">
              <w:rPr>
                <w:rFonts w:eastAsia="Times New Roman" w:cstheme="minorHAnsi"/>
                <w:color w:val="000000"/>
                <w:sz w:val="20"/>
                <w:szCs w:val="20"/>
                <w:lang w:eastAsia="fr-CA"/>
              </w:rPr>
              <w:t xml:space="preserve">séparés </w:t>
            </w:r>
            <w:r>
              <w:rPr>
                <w:rFonts w:eastAsia="Times New Roman" w:cstheme="minorHAnsi"/>
                <w:color w:val="000000"/>
                <w:sz w:val="20"/>
                <w:szCs w:val="20"/>
                <w:lang w:eastAsia="fr-CA"/>
              </w:rPr>
              <w:t xml:space="preserve">d’un </w:t>
            </w:r>
            <w:r>
              <w:rPr>
                <w:rFonts w:cstheme="minorHAnsi"/>
                <w:sz w:val="20"/>
                <w:szCs w:val="20"/>
                <w:lang w:eastAsia="fr-CA"/>
              </w:rPr>
              <w:t>intervalle de minimum 30 jours et un maximum de 2 ans.</w:t>
            </w:r>
          </w:p>
        </w:tc>
      </w:tr>
      <w:tr w:rsidR="0027309C" w:rsidRPr="0027309C" w14:paraId="25FC163F" w14:textId="77777777" w:rsidTr="00861E2C">
        <w:trPr>
          <w:trHeight w:val="300"/>
        </w:trPr>
        <w:tc>
          <w:tcPr>
            <w:tcW w:w="4253" w:type="dxa"/>
            <w:tcBorders>
              <w:top w:val="nil"/>
              <w:left w:val="single" w:sz="4" w:space="0" w:color="auto"/>
              <w:bottom w:val="single" w:sz="4" w:space="0" w:color="auto"/>
              <w:right w:val="single" w:sz="4" w:space="0" w:color="auto"/>
            </w:tcBorders>
            <w:shd w:val="clear" w:color="auto" w:fill="auto"/>
            <w:noWrap/>
            <w:hideMark/>
          </w:tcPr>
          <w:p w14:paraId="49CB9C33" w14:textId="34DDC664" w:rsidR="0027309C" w:rsidRPr="00526BD6" w:rsidRDefault="0027309C" w:rsidP="0027309C">
            <w:pPr>
              <w:spacing w:after="0" w:line="240" w:lineRule="auto"/>
              <w:rPr>
                <w:rFonts w:eastAsia="Times New Roman" w:cstheme="minorHAnsi"/>
                <w:i/>
                <w:color w:val="000000"/>
                <w:sz w:val="20"/>
                <w:szCs w:val="20"/>
                <w:lang w:val="en-CA" w:eastAsia="fr-CA"/>
              </w:rPr>
            </w:pPr>
            <w:r w:rsidRPr="00526BD6">
              <w:rPr>
                <w:rFonts w:cstheme="minorHAnsi"/>
                <w:i/>
                <w:lang w:val="en-CA"/>
              </w:rPr>
              <w:t>Valvular disease</w:t>
            </w:r>
            <w:r>
              <w:rPr>
                <w:rFonts w:eastAsia="Times New Roman" w:cstheme="minorHAnsi"/>
                <w:bCs/>
                <w:i/>
                <w:color w:val="000000"/>
                <w:lang w:val="en-CA" w:eastAsia="fr-CA"/>
              </w:rPr>
              <w:t>*</w:t>
            </w:r>
          </w:p>
        </w:tc>
        <w:tc>
          <w:tcPr>
            <w:tcW w:w="5878" w:type="dxa"/>
            <w:tcBorders>
              <w:top w:val="nil"/>
              <w:left w:val="single" w:sz="4" w:space="0" w:color="auto"/>
              <w:bottom w:val="single" w:sz="4" w:space="0" w:color="auto"/>
              <w:right w:val="single" w:sz="4" w:space="0" w:color="auto"/>
            </w:tcBorders>
          </w:tcPr>
          <w:p w14:paraId="23343C5A" w14:textId="758413B8" w:rsidR="0027309C" w:rsidRPr="0027309C" w:rsidRDefault="0027309C" w:rsidP="0027309C">
            <w:pPr>
              <w:spacing w:after="0" w:line="240" w:lineRule="auto"/>
              <w:rPr>
                <w:rFonts w:eastAsia="Times New Roman" w:cstheme="minorHAnsi"/>
                <w:color w:val="000000"/>
                <w:sz w:val="20"/>
                <w:szCs w:val="20"/>
                <w:lang w:eastAsia="fr-CA"/>
              </w:rPr>
            </w:pPr>
            <w:r w:rsidRPr="00F10797">
              <w:rPr>
                <w:rFonts w:eastAsia="Times New Roman" w:cstheme="minorHAnsi"/>
                <w:color w:val="000000"/>
                <w:sz w:val="20"/>
                <w:szCs w:val="20"/>
                <w:lang w:eastAsia="fr-CA"/>
              </w:rPr>
              <w:t xml:space="preserve">1 hospitalisation (MED-ECHO) ou 2 services (SMOD, BDCU) séparés d’un </w:t>
            </w:r>
            <w:r w:rsidRPr="00F10797">
              <w:rPr>
                <w:rFonts w:cstheme="minorHAnsi"/>
                <w:sz w:val="20"/>
                <w:szCs w:val="20"/>
                <w:lang w:eastAsia="fr-CA"/>
              </w:rPr>
              <w:t>intervalle de minimum 30 jours et un maximum de 2 ans.</w:t>
            </w:r>
          </w:p>
        </w:tc>
      </w:tr>
      <w:tr w:rsidR="0027309C" w:rsidRPr="0027309C" w14:paraId="551C8F05" w14:textId="77777777" w:rsidTr="00861E2C">
        <w:trPr>
          <w:trHeight w:val="300"/>
        </w:trPr>
        <w:tc>
          <w:tcPr>
            <w:tcW w:w="4253" w:type="dxa"/>
            <w:tcBorders>
              <w:top w:val="nil"/>
              <w:left w:val="single" w:sz="4" w:space="0" w:color="auto"/>
              <w:bottom w:val="single" w:sz="4" w:space="0" w:color="auto"/>
              <w:right w:val="single" w:sz="4" w:space="0" w:color="auto"/>
            </w:tcBorders>
            <w:shd w:val="clear" w:color="auto" w:fill="auto"/>
            <w:noWrap/>
            <w:hideMark/>
          </w:tcPr>
          <w:p w14:paraId="52EE48A6" w14:textId="3B10B4BC" w:rsidR="0027309C" w:rsidRPr="00526BD6" w:rsidRDefault="0027309C" w:rsidP="0027309C">
            <w:pPr>
              <w:autoSpaceDE w:val="0"/>
              <w:autoSpaceDN w:val="0"/>
              <w:adjustRightInd w:val="0"/>
              <w:spacing w:after="0" w:line="240" w:lineRule="auto"/>
              <w:rPr>
                <w:rFonts w:cstheme="minorHAnsi"/>
                <w:i/>
                <w:lang w:val="en-CA"/>
              </w:rPr>
            </w:pPr>
            <w:r w:rsidRPr="00526BD6">
              <w:rPr>
                <w:rFonts w:cstheme="minorHAnsi"/>
                <w:i/>
                <w:lang w:val="en-CA"/>
              </w:rPr>
              <w:t>Metastatic cancer</w:t>
            </w:r>
            <w:r>
              <w:rPr>
                <w:rFonts w:eastAsia="Times New Roman" w:cstheme="minorHAnsi"/>
                <w:bCs/>
                <w:i/>
                <w:color w:val="000000"/>
                <w:lang w:val="en-CA" w:eastAsia="fr-CA"/>
              </w:rPr>
              <w:t>*</w:t>
            </w:r>
          </w:p>
        </w:tc>
        <w:tc>
          <w:tcPr>
            <w:tcW w:w="5878" w:type="dxa"/>
            <w:tcBorders>
              <w:top w:val="nil"/>
              <w:left w:val="single" w:sz="4" w:space="0" w:color="auto"/>
              <w:bottom w:val="single" w:sz="4" w:space="0" w:color="auto"/>
              <w:right w:val="single" w:sz="4" w:space="0" w:color="auto"/>
            </w:tcBorders>
          </w:tcPr>
          <w:p w14:paraId="1A65F960" w14:textId="6E7E1377" w:rsidR="0027309C" w:rsidRPr="0027309C" w:rsidRDefault="0027309C" w:rsidP="0027309C">
            <w:pPr>
              <w:spacing w:after="0" w:line="240" w:lineRule="auto"/>
              <w:rPr>
                <w:rFonts w:eastAsia="Times New Roman" w:cstheme="minorHAnsi"/>
                <w:color w:val="000000"/>
                <w:sz w:val="20"/>
                <w:szCs w:val="20"/>
                <w:lang w:eastAsia="fr-CA"/>
              </w:rPr>
            </w:pPr>
            <w:r w:rsidRPr="00F10797">
              <w:rPr>
                <w:rFonts w:eastAsia="Times New Roman" w:cstheme="minorHAnsi"/>
                <w:color w:val="000000"/>
                <w:sz w:val="20"/>
                <w:szCs w:val="20"/>
                <w:lang w:eastAsia="fr-CA"/>
              </w:rPr>
              <w:t xml:space="preserve">1 hospitalisation (MED-ECHO) ou 2 services (SMOD, BDCU) séparés d’un </w:t>
            </w:r>
            <w:r w:rsidRPr="00F10797">
              <w:rPr>
                <w:rFonts w:cstheme="minorHAnsi"/>
                <w:sz w:val="20"/>
                <w:szCs w:val="20"/>
                <w:lang w:eastAsia="fr-CA"/>
              </w:rPr>
              <w:t>intervalle de minimum 30 jours et un maximum de 2 ans.</w:t>
            </w:r>
          </w:p>
        </w:tc>
      </w:tr>
      <w:tr w:rsidR="0027309C" w:rsidRPr="0027309C" w14:paraId="01639E4C" w14:textId="77777777" w:rsidTr="00861E2C">
        <w:trPr>
          <w:trHeight w:val="300"/>
        </w:trPr>
        <w:tc>
          <w:tcPr>
            <w:tcW w:w="4253" w:type="dxa"/>
            <w:tcBorders>
              <w:top w:val="nil"/>
              <w:left w:val="single" w:sz="4" w:space="0" w:color="auto"/>
              <w:bottom w:val="single" w:sz="4" w:space="0" w:color="auto"/>
              <w:right w:val="single" w:sz="4" w:space="0" w:color="auto"/>
            </w:tcBorders>
            <w:shd w:val="clear" w:color="auto" w:fill="auto"/>
            <w:noWrap/>
            <w:hideMark/>
          </w:tcPr>
          <w:p w14:paraId="43A7A708" w14:textId="0AF251F0" w:rsidR="0027309C" w:rsidRPr="00526BD6" w:rsidRDefault="0027309C" w:rsidP="0027309C">
            <w:pPr>
              <w:spacing w:after="0" w:line="240" w:lineRule="auto"/>
              <w:rPr>
                <w:rFonts w:eastAsia="Times New Roman" w:cstheme="minorHAnsi"/>
                <w:i/>
                <w:color w:val="000000"/>
                <w:sz w:val="20"/>
                <w:szCs w:val="20"/>
                <w:lang w:val="en-CA" w:eastAsia="fr-CA"/>
              </w:rPr>
            </w:pPr>
            <w:r w:rsidRPr="00526BD6">
              <w:rPr>
                <w:rFonts w:cstheme="minorHAnsi"/>
                <w:i/>
                <w:lang w:val="en-CA"/>
              </w:rPr>
              <w:t>Depression</w:t>
            </w:r>
            <w:r>
              <w:rPr>
                <w:rFonts w:eastAsia="Times New Roman" w:cstheme="minorHAnsi"/>
                <w:bCs/>
                <w:i/>
                <w:color w:val="000000"/>
                <w:lang w:val="en-CA" w:eastAsia="fr-CA"/>
              </w:rPr>
              <w:t>*</w:t>
            </w:r>
          </w:p>
        </w:tc>
        <w:tc>
          <w:tcPr>
            <w:tcW w:w="5878" w:type="dxa"/>
            <w:tcBorders>
              <w:top w:val="nil"/>
              <w:left w:val="single" w:sz="4" w:space="0" w:color="auto"/>
              <w:bottom w:val="single" w:sz="4" w:space="0" w:color="auto"/>
              <w:right w:val="single" w:sz="4" w:space="0" w:color="auto"/>
            </w:tcBorders>
          </w:tcPr>
          <w:p w14:paraId="11BFAD2F" w14:textId="09ADEEC3" w:rsidR="0027309C" w:rsidRPr="0027309C" w:rsidRDefault="0027309C" w:rsidP="0027309C">
            <w:pPr>
              <w:spacing w:after="0" w:line="240" w:lineRule="auto"/>
              <w:rPr>
                <w:rFonts w:eastAsia="Times New Roman" w:cstheme="minorHAnsi"/>
                <w:color w:val="000000"/>
                <w:sz w:val="20"/>
                <w:szCs w:val="20"/>
                <w:highlight w:val="green"/>
                <w:lang w:eastAsia="fr-CA"/>
              </w:rPr>
            </w:pPr>
            <w:r w:rsidRPr="00F10797">
              <w:rPr>
                <w:rFonts w:eastAsia="Times New Roman" w:cstheme="minorHAnsi"/>
                <w:color w:val="000000"/>
                <w:sz w:val="20"/>
                <w:szCs w:val="20"/>
                <w:lang w:eastAsia="fr-CA"/>
              </w:rPr>
              <w:t xml:space="preserve">1 hospitalisation (MED-ECHO) ou 2 services (SMOD, BDCU) séparés d’un </w:t>
            </w:r>
            <w:r w:rsidRPr="00F10797">
              <w:rPr>
                <w:rFonts w:cstheme="minorHAnsi"/>
                <w:sz w:val="20"/>
                <w:szCs w:val="20"/>
                <w:lang w:eastAsia="fr-CA"/>
              </w:rPr>
              <w:t>intervalle de minimum 30 jours et un maximum de 2 ans.</w:t>
            </w:r>
          </w:p>
        </w:tc>
      </w:tr>
      <w:tr w:rsidR="0027309C" w:rsidRPr="0027309C" w14:paraId="59909711" w14:textId="77777777" w:rsidTr="00861E2C">
        <w:trPr>
          <w:trHeight w:val="300"/>
        </w:trPr>
        <w:tc>
          <w:tcPr>
            <w:tcW w:w="4253" w:type="dxa"/>
            <w:tcBorders>
              <w:top w:val="nil"/>
              <w:left w:val="single" w:sz="4" w:space="0" w:color="auto"/>
              <w:bottom w:val="single" w:sz="4" w:space="0" w:color="auto"/>
              <w:right w:val="single" w:sz="4" w:space="0" w:color="auto"/>
            </w:tcBorders>
            <w:shd w:val="clear" w:color="auto" w:fill="auto"/>
            <w:noWrap/>
            <w:hideMark/>
          </w:tcPr>
          <w:p w14:paraId="65BC8241" w14:textId="0D3E1C2A" w:rsidR="0027309C" w:rsidRPr="0027309C" w:rsidRDefault="0027309C" w:rsidP="0027309C">
            <w:pPr>
              <w:spacing w:after="0" w:line="240" w:lineRule="auto"/>
              <w:rPr>
                <w:rFonts w:eastAsia="Times New Roman" w:cstheme="minorHAnsi"/>
                <w:i/>
                <w:color w:val="000000"/>
                <w:sz w:val="20"/>
                <w:szCs w:val="20"/>
                <w:lang w:val="en-CA" w:eastAsia="fr-CA"/>
              </w:rPr>
            </w:pPr>
            <w:r w:rsidRPr="0027309C">
              <w:rPr>
                <w:rFonts w:cstheme="minorHAnsi"/>
                <w:i/>
                <w:lang w:val="en-CA"/>
              </w:rPr>
              <w:t>Alcohol abuse</w:t>
            </w:r>
            <w:r>
              <w:rPr>
                <w:rFonts w:eastAsia="Times New Roman" w:cstheme="minorHAnsi"/>
                <w:bCs/>
                <w:i/>
                <w:color w:val="000000"/>
                <w:lang w:val="en-CA" w:eastAsia="fr-CA"/>
              </w:rPr>
              <w:t>*</w:t>
            </w:r>
          </w:p>
        </w:tc>
        <w:tc>
          <w:tcPr>
            <w:tcW w:w="5878" w:type="dxa"/>
            <w:tcBorders>
              <w:top w:val="nil"/>
              <w:left w:val="single" w:sz="4" w:space="0" w:color="auto"/>
              <w:bottom w:val="single" w:sz="4" w:space="0" w:color="auto"/>
              <w:right w:val="single" w:sz="4" w:space="0" w:color="auto"/>
            </w:tcBorders>
          </w:tcPr>
          <w:p w14:paraId="0BDDDDBF" w14:textId="4975EE82" w:rsidR="0027309C" w:rsidRPr="0027309C" w:rsidRDefault="0027309C" w:rsidP="0027309C">
            <w:pPr>
              <w:spacing w:after="0" w:line="240" w:lineRule="auto"/>
              <w:rPr>
                <w:rFonts w:eastAsia="Times New Roman" w:cstheme="minorHAnsi"/>
                <w:color w:val="000000"/>
                <w:sz w:val="20"/>
                <w:szCs w:val="20"/>
                <w:lang w:eastAsia="fr-CA"/>
              </w:rPr>
            </w:pPr>
            <w:r w:rsidRPr="0027309C">
              <w:rPr>
                <w:rFonts w:eastAsia="Times New Roman" w:cstheme="minorHAnsi"/>
                <w:color w:val="000000"/>
                <w:sz w:val="20"/>
                <w:szCs w:val="20"/>
                <w:lang w:eastAsia="fr-CA"/>
              </w:rPr>
              <w:t xml:space="preserve">1 hospitalisation (MED-ECHO) ou 2 services (SMOD, BDCU) séparés d’un </w:t>
            </w:r>
            <w:r w:rsidRPr="0027309C">
              <w:rPr>
                <w:rFonts w:cstheme="minorHAnsi"/>
                <w:sz w:val="20"/>
                <w:szCs w:val="20"/>
                <w:lang w:eastAsia="fr-CA"/>
              </w:rPr>
              <w:t>intervalle de minimum 30 jours et un maximum de 2 ans.</w:t>
            </w:r>
          </w:p>
        </w:tc>
      </w:tr>
      <w:tr w:rsidR="0027309C" w:rsidRPr="0027309C" w14:paraId="0FD7E1F1" w14:textId="77777777" w:rsidTr="00861E2C">
        <w:trPr>
          <w:trHeight w:val="300"/>
        </w:trPr>
        <w:tc>
          <w:tcPr>
            <w:tcW w:w="4253" w:type="dxa"/>
            <w:tcBorders>
              <w:top w:val="single" w:sz="4" w:space="0" w:color="auto"/>
              <w:left w:val="single" w:sz="4" w:space="0" w:color="auto"/>
              <w:bottom w:val="single" w:sz="4" w:space="0" w:color="auto"/>
              <w:right w:val="single" w:sz="4" w:space="0" w:color="auto"/>
            </w:tcBorders>
            <w:shd w:val="clear" w:color="auto" w:fill="auto"/>
            <w:noWrap/>
          </w:tcPr>
          <w:p w14:paraId="1B00473D" w14:textId="22CB1EAC" w:rsidR="0027309C" w:rsidRPr="0027309C" w:rsidRDefault="0027309C" w:rsidP="0027309C">
            <w:pPr>
              <w:autoSpaceDE w:val="0"/>
              <w:autoSpaceDN w:val="0"/>
              <w:adjustRightInd w:val="0"/>
              <w:spacing w:after="0" w:line="240" w:lineRule="auto"/>
              <w:rPr>
                <w:rFonts w:cstheme="minorHAnsi"/>
                <w:i/>
                <w:lang w:val="en-CA"/>
              </w:rPr>
            </w:pPr>
            <w:r w:rsidRPr="0027309C">
              <w:rPr>
                <w:rFonts w:cstheme="minorHAnsi"/>
                <w:i/>
                <w:lang w:val="en-CA"/>
              </w:rPr>
              <w:t>Diabetes complicated</w:t>
            </w:r>
            <w:r>
              <w:rPr>
                <w:rFonts w:eastAsia="Times New Roman" w:cstheme="minorHAnsi"/>
                <w:bCs/>
                <w:i/>
                <w:color w:val="000000"/>
                <w:lang w:val="en-CA" w:eastAsia="fr-CA"/>
              </w:rPr>
              <w:t>*</w:t>
            </w:r>
          </w:p>
        </w:tc>
        <w:tc>
          <w:tcPr>
            <w:tcW w:w="5878" w:type="dxa"/>
            <w:tcBorders>
              <w:top w:val="single" w:sz="4" w:space="0" w:color="auto"/>
              <w:left w:val="single" w:sz="4" w:space="0" w:color="auto"/>
              <w:bottom w:val="single" w:sz="4" w:space="0" w:color="auto"/>
              <w:right w:val="single" w:sz="4" w:space="0" w:color="auto"/>
            </w:tcBorders>
          </w:tcPr>
          <w:p w14:paraId="74B99D63" w14:textId="12472206" w:rsidR="0027309C" w:rsidRPr="0027309C" w:rsidRDefault="0027309C" w:rsidP="0027309C">
            <w:pPr>
              <w:spacing w:after="0" w:line="240" w:lineRule="auto"/>
              <w:rPr>
                <w:rFonts w:eastAsia="Times New Roman" w:cstheme="minorHAnsi"/>
                <w:color w:val="000000"/>
                <w:sz w:val="20"/>
                <w:szCs w:val="20"/>
                <w:lang w:eastAsia="fr-CA"/>
              </w:rPr>
            </w:pPr>
            <w:r w:rsidRPr="0027309C">
              <w:rPr>
                <w:rFonts w:eastAsia="Times New Roman" w:cstheme="minorHAnsi"/>
                <w:color w:val="000000"/>
                <w:sz w:val="20"/>
                <w:szCs w:val="20"/>
                <w:lang w:eastAsia="fr-CA"/>
              </w:rPr>
              <w:t xml:space="preserve">1 hospitalisation (MED-ECHO) ou 2 services (SMOD, BDCU) séparés d’un </w:t>
            </w:r>
            <w:r w:rsidRPr="0027309C">
              <w:rPr>
                <w:rFonts w:cstheme="minorHAnsi"/>
                <w:sz w:val="20"/>
                <w:szCs w:val="20"/>
                <w:lang w:eastAsia="fr-CA"/>
              </w:rPr>
              <w:t>intervalle de minimum 30 jours et un maximum de 2 ans.</w:t>
            </w:r>
          </w:p>
        </w:tc>
      </w:tr>
      <w:tr w:rsidR="0027309C" w:rsidRPr="0027309C" w14:paraId="19940F4B" w14:textId="77777777" w:rsidTr="00861E2C">
        <w:trPr>
          <w:trHeight w:val="300"/>
        </w:trPr>
        <w:tc>
          <w:tcPr>
            <w:tcW w:w="4253" w:type="dxa"/>
            <w:tcBorders>
              <w:top w:val="single" w:sz="4" w:space="0" w:color="auto"/>
              <w:left w:val="single" w:sz="4" w:space="0" w:color="auto"/>
              <w:bottom w:val="single" w:sz="4" w:space="0" w:color="auto"/>
              <w:right w:val="single" w:sz="4" w:space="0" w:color="auto"/>
            </w:tcBorders>
            <w:shd w:val="clear" w:color="auto" w:fill="auto"/>
            <w:noWrap/>
          </w:tcPr>
          <w:p w14:paraId="211DAF39" w14:textId="656474CA" w:rsidR="0027309C" w:rsidRPr="0027309C" w:rsidRDefault="0027309C" w:rsidP="0027309C">
            <w:pPr>
              <w:autoSpaceDE w:val="0"/>
              <w:autoSpaceDN w:val="0"/>
              <w:adjustRightInd w:val="0"/>
              <w:spacing w:after="0" w:line="240" w:lineRule="auto"/>
              <w:rPr>
                <w:rFonts w:cstheme="minorHAnsi"/>
                <w:i/>
                <w:lang w:val="en-CA"/>
              </w:rPr>
            </w:pPr>
            <w:r w:rsidRPr="0027309C">
              <w:rPr>
                <w:rFonts w:cstheme="minorHAnsi"/>
                <w:i/>
                <w:lang w:val="en-CA"/>
              </w:rPr>
              <w:t xml:space="preserve">Rheumatoid </w:t>
            </w:r>
            <w:proofErr w:type="spellStart"/>
            <w:r w:rsidRPr="0027309C">
              <w:rPr>
                <w:rFonts w:cstheme="minorHAnsi"/>
                <w:i/>
                <w:lang w:val="en-CA"/>
              </w:rPr>
              <w:t>arth</w:t>
            </w:r>
            <w:proofErr w:type="spellEnd"/>
            <w:r w:rsidRPr="0027309C">
              <w:rPr>
                <w:rFonts w:cstheme="minorHAnsi"/>
                <w:i/>
                <w:lang w:val="en-CA"/>
              </w:rPr>
              <w:t>./collagen vascular disease</w:t>
            </w:r>
            <w:r>
              <w:rPr>
                <w:rFonts w:eastAsia="Times New Roman" w:cstheme="minorHAnsi"/>
                <w:bCs/>
                <w:i/>
                <w:color w:val="000000"/>
                <w:lang w:val="en-CA" w:eastAsia="fr-CA"/>
              </w:rPr>
              <w:t>*</w:t>
            </w:r>
          </w:p>
        </w:tc>
        <w:tc>
          <w:tcPr>
            <w:tcW w:w="5878" w:type="dxa"/>
            <w:tcBorders>
              <w:top w:val="single" w:sz="4" w:space="0" w:color="auto"/>
              <w:left w:val="single" w:sz="4" w:space="0" w:color="auto"/>
              <w:bottom w:val="single" w:sz="4" w:space="0" w:color="auto"/>
              <w:right w:val="single" w:sz="4" w:space="0" w:color="auto"/>
            </w:tcBorders>
          </w:tcPr>
          <w:p w14:paraId="0AD7F30E" w14:textId="2AF209BB" w:rsidR="0027309C" w:rsidRPr="0027309C" w:rsidRDefault="0027309C" w:rsidP="0027309C">
            <w:pPr>
              <w:spacing w:after="0" w:line="240" w:lineRule="auto"/>
              <w:rPr>
                <w:rFonts w:eastAsia="Times New Roman" w:cstheme="minorHAnsi"/>
                <w:color w:val="000000"/>
                <w:sz w:val="20"/>
                <w:szCs w:val="20"/>
                <w:lang w:eastAsia="fr-CA"/>
              </w:rPr>
            </w:pPr>
            <w:r w:rsidRPr="0027309C">
              <w:rPr>
                <w:rFonts w:eastAsia="Times New Roman" w:cstheme="minorHAnsi"/>
                <w:color w:val="000000"/>
                <w:sz w:val="20"/>
                <w:szCs w:val="20"/>
                <w:lang w:eastAsia="fr-CA"/>
              </w:rPr>
              <w:t xml:space="preserve">1 hospitalisation (MED-ECHO) ou 2 services (SMOD, BDCU) séparés d’un </w:t>
            </w:r>
            <w:r w:rsidRPr="0027309C">
              <w:rPr>
                <w:rFonts w:cstheme="minorHAnsi"/>
                <w:sz w:val="20"/>
                <w:szCs w:val="20"/>
                <w:lang w:eastAsia="fr-CA"/>
              </w:rPr>
              <w:t>intervalle de minimum 30 jours et un maximum de 2 ans.</w:t>
            </w:r>
          </w:p>
        </w:tc>
      </w:tr>
      <w:tr w:rsidR="0027309C" w:rsidRPr="0027309C" w14:paraId="290C41DB" w14:textId="77777777" w:rsidTr="00861E2C">
        <w:trPr>
          <w:trHeight w:val="300"/>
        </w:trPr>
        <w:tc>
          <w:tcPr>
            <w:tcW w:w="4253" w:type="dxa"/>
            <w:tcBorders>
              <w:top w:val="single" w:sz="4" w:space="0" w:color="auto"/>
              <w:left w:val="single" w:sz="4" w:space="0" w:color="auto"/>
              <w:bottom w:val="single" w:sz="4" w:space="0" w:color="auto"/>
              <w:right w:val="single" w:sz="4" w:space="0" w:color="auto"/>
            </w:tcBorders>
            <w:shd w:val="clear" w:color="auto" w:fill="auto"/>
            <w:noWrap/>
          </w:tcPr>
          <w:p w14:paraId="601B745B" w14:textId="59E14E16" w:rsidR="0027309C" w:rsidRPr="0027309C" w:rsidRDefault="0027309C" w:rsidP="0027309C">
            <w:pPr>
              <w:autoSpaceDE w:val="0"/>
              <w:autoSpaceDN w:val="0"/>
              <w:adjustRightInd w:val="0"/>
              <w:spacing w:after="0" w:line="240" w:lineRule="auto"/>
              <w:rPr>
                <w:rFonts w:cstheme="minorHAnsi"/>
                <w:i/>
                <w:lang w:val="en-CA"/>
              </w:rPr>
            </w:pPr>
            <w:r w:rsidRPr="0027309C">
              <w:rPr>
                <w:rFonts w:cstheme="minorHAnsi"/>
                <w:i/>
                <w:lang w:val="en-CA"/>
              </w:rPr>
              <w:t>Ulcer disease</w:t>
            </w:r>
            <w:r>
              <w:rPr>
                <w:rFonts w:eastAsia="Times New Roman" w:cstheme="minorHAnsi"/>
                <w:bCs/>
                <w:i/>
                <w:color w:val="000000"/>
                <w:lang w:val="en-CA" w:eastAsia="fr-CA"/>
              </w:rPr>
              <w:t>*</w:t>
            </w:r>
          </w:p>
        </w:tc>
        <w:tc>
          <w:tcPr>
            <w:tcW w:w="5878" w:type="dxa"/>
            <w:tcBorders>
              <w:top w:val="single" w:sz="4" w:space="0" w:color="auto"/>
              <w:left w:val="single" w:sz="4" w:space="0" w:color="auto"/>
              <w:bottom w:val="single" w:sz="4" w:space="0" w:color="auto"/>
              <w:right w:val="single" w:sz="4" w:space="0" w:color="auto"/>
            </w:tcBorders>
          </w:tcPr>
          <w:p w14:paraId="184BA52C" w14:textId="25C3A008" w:rsidR="0027309C" w:rsidRPr="0027309C" w:rsidRDefault="0027309C" w:rsidP="0027309C">
            <w:pPr>
              <w:spacing w:after="0" w:line="240" w:lineRule="auto"/>
              <w:rPr>
                <w:rFonts w:eastAsia="Times New Roman" w:cstheme="minorHAnsi"/>
                <w:color w:val="000000"/>
                <w:sz w:val="20"/>
                <w:szCs w:val="20"/>
                <w:lang w:eastAsia="fr-CA"/>
              </w:rPr>
            </w:pPr>
            <w:r w:rsidRPr="0027309C">
              <w:rPr>
                <w:rFonts w:eastAsia="Times New Roman" w:cstheme="minorHAnsi"/>
                <w:color w:val="000000"/>
                <w:sz w:val="20"/>
                <w:szCs w:val="20"/>
                <w:lang w:eastAsia="fr-CA"/>
              </w:rPr>
              <w:t xml:space="preserve">1 hospitalisation (MED-ECHO) ou 2 services (SMOD, BDCU) séparés d’un </w:t>
            </w:r>
            <w:r w:rsidRPr="0027309C">
              <w:rPr>
                <w:rFonts w:cstheme="minorHAnsi"/>
                <w:sz w:val="20"/>
                <w:szCs w:val="20"/>
                <w:lang w:eastAsia="fr-CA"/>
              </w:rPr>
              <w:t>intervalle de minimum 30 jours et un maximum de 2 ans.</w:t>
            </w:r>
          </w:p>
        </w:tc>
      </w:tr>
      <w:tr w:rsidR="0027309C" w:rsidRPr="00112EAB" w14:paraId="3EBF2B65" w14:textId="77777777" w:rsidTr="00861E2C">
        <w:trPr>
          <w:trHeight w:val="300"/>
        </w:trPr>
        <w:tc>
          <w:tcPr>
            <w:tcW w:w="4253" w:type="dxa"/>
            <w:tcBorders>
              <w:top w:val="single" w:sz="4" w:space="0" w:color="auto"/>
              <w:left w:val="single" w:sz="4" w:space="0" w:color="auto"/>
              <w:bottom w:val="single" w:sz="4" w:space="0" w:color="auto"/>
              <w:right w:val="single" w:sz="4" w:space="0" w:color="auto"/>
            </w:tcBorders>
            <w:shd w:val="clear" w:color="auto" w:fill="auto"/>
            <w:noWrap/>
          </w:tcPr>
          <w:p w14:paraId="503413EC" w14:textId="77777777" w:rsidR="0027309C" w:rsidRPr="0027309C" w:rsidRDefault="0027309C" w:rsidP="00861E2C">
            <w:pPr>
              <w:autoSpaceDE w:val="0"/>
              <w:autoSpaceDN w:val="0"/>
              <w:adjustRightInd w:val="0"/>
              <w:spacing w:after="0" w:line="240" w:lineRule="auto"/>
              <w:rPr>
                <w:rFonts w:cstheme="minorHAnsi"/>
                <w:i/>
                <w:lang w:val="en-CA"/>
              </w:rPr>
            </w:pPr>
            <w:r w:rsidRPr="0027309C">
              <w:rPr>
                <w:rFonts w:cstheme="minorHAnsi"/>
                <w:i/>
                <w:lang w:val="en-CA"/>
              </w:rPr>
              <w:t>Psychoses</w:t>
            </w:r>
          </w:p>
        </w:tc>
        <w:tc>
          <w:tcPr>
            <w:tcW w:w="5878" w:type="dxa"/>
            <w:tcBorders>
              <w:top w:val="single" w:sz="4" w:space="0" w:color="auto"/>
              <w:left w:val="single" w:sz="4" w:space="0" w:color="auto"/>
              <w:bottom w:val="single" w:sz="4" w:space="0" w:color="auto"/>
              <w:right w:val="single" w:sz="4" w:space="0" w:color="auto"/>
            </w:tcBorders>
          </w:tcPr>
          <w:p w14:paraId="78ED3739" w14:textId="77777777" w:rsidR="0027309C" w:rsidRPr="0027309C" w:rsidRDefault="0027309C" w:rsidP="00861E2C">
            <w:pPr>
              <w:spacing w:after="0" w:line="240" w:lineRule="auto"/>
              <w:rPr>
                <w:rFonts w:eastAsia="Times New Roman" w:cstheme="minorHAnsi"/>
                <w:color w:val="000000"/>
                <w:sz w:val="20"/>
                <w:szCs w:val="20"/>
                <w:lang w:val="en-CA" w:eastAsia="fr-CA"/>
              </w:rPr>
            </w:pPr>
            <w:r w:rsidRPr="0027309C">
              <w:rPr>
                <w:rFonts w:eastAsia="Times New Roman" w:cstheme="minorHAnsi"/>
                <w:color w:val="000000"/>
                <w:sz w:val="20"/>
                <w:szCs w:val="20"/>
                <w:lang w:val="en-CA" w:eastAsia="fr-CA"/>
              </w:rPr>
              <w:t xml:space="preserve">https://journals.sagepub.com/doi/pdf/10.1177/070674371506000805 </w:t>
            </w:r>
          </w:p>
          <w:p w14:paraId="3F6C7487" w14:textId="77777777" w:rsidR="0027309C" w:rsidRPr="0027309C" w:rsidRDefault="0027309C" w:rsidP="00861E2C">
            <w:pPr>
              <w:spacing w:after="0" w:line="240" w:lineRule="auto"/>
              <w:rPr>
                <w:rFonts w:eastAsia="Times New Roman" w:cstheme="minorHAnsi"/>
                <w:color w:val="000000"/>
                <w:sz w:val="20"/>
                <w:szCs w:val="20"/>
                <w:lang w:val="en-CA" w:eastAsia="fr-CA"/>
              </w:rPr>
            </w:pPr>
            <w:r w:rsidRPr="0027309C">
              <w:rPr>
                <w:rFonts w:eastAsia="Times New Roman" w:cstheme="minorHAnsi"/>
                <w:color w:val="000000"/>
                <w:sz w:val="20"/>
                <w:szCs w:val="20"/>
                <w:lang w:val="en-CA" w:eastAsia="fr-CA"/>
              </w:rPr>
              <w:t>1 hospitalization or 2 outpatient physician billings within a 24-month period with a diagnosis of psychosis.</w:t>
            </w:r>
          </w:p>
        </w:tc>
      </w:tr>
      <w:tr w:rsidR="0027309C" w:rsidRPr="00112EAB" w14:paraId="3F8CA6F3" w14:textId="77777777" w:rsidTr="00861E2C">
        <w:trPr>
          <w:trHeight w:val="300"/>
        </w:trPr>
        <w:tc>
          <w:tcPr>
            <w:tcW w:w="4253" w:type="dxa"/>
            <w:tcBorders>
              <w:top w:val="nil"/>
              <w:left w:val="single" w:sz="4" w:space="0" w:color="auto"/>
              <w:bottom w:val="single" w:sz="4" w:space="0" w:color="auto"/>
              <w:right w:val="single" w:sz="4" w:space="0" w:color="auto"/>
            </w:tcBorders>
            <w:shd w:val="clear" w:color="auto" w:fill="auto"/>
            <w:noWrap/>
            <w:hideMark/>
          </w:tcPr>
          <w:p w14:paraId="05DE8B13" w14:textId="77777777" w:rsidR="0027309C" w:rsidRPr="0027309C" w:rsidRDefault="0027309C" w:rsidP="00861E2C">
            <w:pPr>
              <w:spacing w:after="0" w:line="240" w:lineRule="auto"/>
              <w:rPr>
                <w:rFonts w:eastAsia="Times New Roman" w:cstheme="minorHAnsi"/>
                <w:i/>
                <w:color w:val="000000"/>
                <w:sz w:val="20"/>
                <w:szCs w:val="20"/>
                <w:lang w:val="en-CA" w:eastAsia="fr-CA"/>
              </w:rPr>
            </w:pPr>
            <w:r w:rsidRPr="0027309C">
              <w:rPr>
                <w:rFonts w:cstheme="minorHAnsi"/>
                <w:i/>
                <w:lang w:val="en-CA"/>
              </w:rPr>
              <w:t>Obesity</w:t>
            </w:r>
          </w:p>
        </w:tc>
        <w:tc>
          <w:tcPr>
            <w:tcW w:w="5878" w:type="dxa"/>
            <w:tcBorders>
              <w:top w:val="nil"/>
              <w:left w:val="single" w:sz="4" w:space="0" w:color="auto"/>
              <w:bottom w:val="single" w:sz="4" w:space="0" w:color="auto"/>
              <w:right w:val="single" w:sz="4" w:space="0" w:color="auto"/>
            </w:tcBorders>
          </w:tcPr>
          <w:p w14:paraId="458A1A83" w14:textId="77777777" w:rsidR="0027309C" w:rsidRPr="0027309C" w:rsidRDefault="0027309C" w:rsidP="00861E2C">
            <w:pPr>
              <w:spacing w:after="0" w:line="240" w:lineRule="auto"/>
              <w:rPr>
                <w:rFonts w:eastAsia="Times New Roman" w:cstheme="minorHAnsi"/>
                <w:color w:val="000000"/>
                <w:sz w:val="20"/>
                <w:szCs w:val="20"/>
                <w:lang w:val="en-CA" w:eastAsia="fr-CA"/>
              </w:rPr>
            </w:pPr>
            <w:hyperlink r:id="rId20" w:history="1">
              <w:r w:rsidRPr="0027309C">
                <w:rPr>
                  <w:rStyle w:val="Lienhypertexte"/>
                  <w:rFonts w:eastAsia="Times New Roman" w:cstheme="minorHAnsi"/>
                  <w:sz w:val="20"/>
                  <w:szCs w:val="20"/>
                  <w:lang w:val="en-CA" w:eastAsia="fr-CA"/>
                </w:rPr>
                <w:t>https://onlinelibrary.wiley.com/doi/epdf/10.1002/osp4.450</w:t>
              </w:r>
            </w:hyperlink>
          </w:p>
          <w:p w14:paraId="5E27FFC9" w14:textId="77777777" w:rsidR="0027309C" w:rsidRPr="0027309C" w:rsidRDefault="0027309C" w:rsidP="00861E2C">
            <w:pPr>
              <w:spacing w:after="0" w:line="240" w:lineRule="auto"/>
              <w:rPr>
                <w:rFonts w:eastAsia="Times New Roman" w:cstheme="minorHAnsi"/>
                <w:color w:val="000000"/>
                <w:sz w:val="20"/>
                <w:szCs w:val="20"/>
                <w:lang w:val="en-CA" w:eastAsia="fr-CA"/>
              </w:rPr>
            </w:pPr>
            <w:r w:rsidRPr="0027309C">
              <w:rPr>
                <w:rFonts w:eastAsia="Times New Roman" w:cstheme="minorHAnsi"/>
                <w:color w:val="000000"/>
                <w:sz w:val="20"/>
                <w:szCs w:val="20"/>
                <w:lang w:val="en-CA" w:eastAsia="fr-CA"/>
              </w:rPr>
              <w:t>2 provider or outpatient facility claims for obesity spaced &gt;30 days apart or ≥1 inpatient claim for obesity during the 1-year period before the mastectomy</w:t>
            </w:r>
          </w:p>
        </w:tc>
      </w:tr>
      <w:tr w:rsidR="0027309C" w:rsidRPr="00112EAB" w14:paraId="1447DD88" w14:textId="77777777" w:rsidTr="00861E2C">
        <w:trPr>
          <w:trHeight w:val="300"/>
        </w:trPr>
        <w:tc>
          <w:tcPr>
            <w:tcW w:w="4253" w:type="dxa"/>
            <w:tcBorders>
              <w:top w:val="nil"/>
              <w:left w:val="single" w:sz="4" w:space="0" w:color="auto"/>
              <w:bottom w:val="single" w:sz="4" w:space="0" w:color="auto"/>
              <w:right w:val="single" w:sz="4" w:space="0" w:color="auto"/>
            </w:tcBorders>
            <w:shd w:val="clear" w:color="auto" w:fill="auto"/>
            <w:noWrap/>
            <w:hideMark/>
          </w:tcPr>
          <w:p w14:paraId="6AD22FB7" w14:textId="77777777" w:rsidR="0027309C" w:rsidRPr="0027309C" w:rsidRDefault="0027309C" w:rsidP="00861E2C">
            <w:pPr>
              <w:spacing w:after="0" w:line="240" w:lineRule="auto"/>
              <w:rPr>
                <w:rFonts w:eastAsia="Times New Roman" w:cstheme="minorHAnsi"/>
                <w:i/>
                <w:color w:val="000000"/>
                <w:sz w:val="20"/>
                <w:szCs w:val="20"/>
                <w:lang w:val="en-CA" w:eastAsia="fr-CA"/>
              </w:rPr>
            </w:pPr>
            <w:r w:rsidRPr="0027309C">
              <w:rPr>
                <w:rFonts w:cstheme="minorHAnsi"/>
                <w:i/>
                <w:lang w:val="en-CA"/>
              </w:rPr>
              <w:t>Renal disease</w:t>
            </w:r>
          </w:p>
        </w:tc>
        <w:tc>
          <w:tcPr>
            <w:tcW w:w="5878" w:type="dxa"/>
            <w:tcBorders>
              <w:top w:val="nil"/>
              <w:left w:val="single" w:sz="4" w:space="0" w:color="auto"/>
              <w:bottom w:val="single" w:sz="4" w:space="0" w:color="auto"/>
              <w:right w:val="single" w:sz="4" w:space="0" w:color="auto"/>
            </w:tcBorders>
          </w:tcPr>
          <w:p w14:paraId="1C7D76EB" w14:textId="77777777" w:rsidR="0027309C" w:rsidRPr="0027309C" w:rsidRDefault="0027309C" w:rsidP="00861E2C">
            <w:pPr>
              <w:spacing w:after="0" w:line="240" w:lineRule="auto"/>
              <w:rPr>
                <w:rFonts w:eastAsia="Times New Roman" w:cstheme="minorHAnsi"/>
                <w:color w:val="000000"/>
                <w:sz w:val="20"/>
                <w:szCs w:val="20"/>
                <w:lang w:val="en-CA" w:eastAsia="fr-CA"/>
              </w:rPr>
            </w:pPr>
            <w:r w:rsidRPr="0027309C">
              <w:rPr>
                <w:rFonts w:eastAsia="Times New Roman" w:cstheme="minorHAnsi"/>
                <w:color w:val="000000"/>
                <w:sz w:val="20"/>
                <w:szCs w:val="20"/>
                <w:lang w:val="en-CA" w:eastAsia="fr-CA"/>
              </w:rPr>
              <w:t>1 hospitalization or 3 claims in 1 year</w:t>
            </w:r>
          </w:p>
        </w:tc>
      </w:tr>
      <w:tr w:rsidR="0027309C" w:rsidRPr="00112EAB" w14:paraId="159F27CE" w14:textId="77777777" w:rsidTr="00861E2C">
        <w:trPr>
          <w:trHeight w:val="300"/>
        </w:trPr>
        <w:tc>
          <w:tcPr>
            <w:tcW w:w="4253" w:type="dxa"/>
            <w:tcBorders>
              <w:top w:val="nil"/>
              <w:left w:val="single" w:sz="4" w:space="0" w:color="auto"/>
              <w:bottom w:val="single" w:sz="4" w:space="0" w:color="auto"/>
              <w:right w:val="single" w:sz="4" w:space="0" w:color="auto"/>
            </w:tcBorders>
            <w:shd w:val="clear" w:color="auto" w:fill="auto"/>
            <w:noWrap/>
            <w:hideMark/>
          </w:tcPr>
          <w:p w14:paraId="240A5AD0" w14:textId="77777777" w:rsidR="0027309C" w:rsidRPr="0027309C" w:rsidRDefault="0027309C" w:rsidP="00861E2C">
            <w:pPr>
              <w:autoSpaceDE w:val="0"/>
              <w:autoSpaceDN w:val="0"/>
              <w:adjustRightInd w:val="0"/>
              <w:spacing w:after="0" w:line="240" w:lineRule="auto"/>
              <w:rPr>
                <w:rFonts w:cstheme="minorHAnsi"/>
                <w:i/>
                <w:lang w:val="en-CA"/>
              </w:rPr>
            </w:pPr>
            <w:r w:rsidRPr="0027309C">
              <w:rPr>
                <w:rFonts w:cstheme="minorHAnsi"/>
                <w:i/>
                <w:lang w:val="en-CA"/>
              </w:rPr>
              <w:t>Peripheral vascular disorders</w:t>
            </w:r>
          </w:p>
        </w:tc>
        <w:tc>
          <w:tcPr>
            <w:tcW w:w="5878" w:type="dxa"/>
            <w:tcBorders>
              <w:top w:val="nil"/>
              <w:left w:val="single" w:sz="4" w:space="0" w:color="auto"/>
              <w:bottom w:val="single" w:sz="4" w:space="0" w:color="auto"/>
              <w:right w:val="single" w:sz="4" w:space="0" w:color="auto"/>
            </w:tcBorders>
          </w:tcPr>
          <w:p w14:paraId="3C4A9E14" w14:textId="77777777" w:rsidR="0027309C" w:rsidRPr="0027309C" w:rsidRDefault="0027309C" w:rsidP="00861E2C">
            <w:pPr>
              <w:spacing w:after="0" w:line="240" w:lineRule="auto"/>
              <w:rPr>
                <w:rFonts w:eastAsia="Times New Roman" w:cstheme="minorHAnsi"/>
                <w:color w:val="000000"/>
                <w:sz w:val="20"/>
                <w:szCs w:val="20"/>
                <w:lang w:val="en-CA" w:eastAsia="fr-CA"/>
              </w:rPr>
            </w:pPr>
            <w:r w:rsidRPr="0027309C">
              <w:rPr>
                <w:rFonts w:eastAsia="Times New Roman" w:cstheme="minorHAnsi"/>
                <w:color w:val="000000"/>
                <w:sz w:val="20"/>
                <w:szCs w:val="20"/>
                <w:lang w:val="en-CA" w:eastAsia="fr-CA"/>
              </w:rPr>
              <w:t>1 hospitalization or 1 claim or 1 ACCS</w:t>
            </w:r>
          </w:p>
        </w:tc>
      </w:tr>
      <w:tr w:rsidR="0027309C" w:rsidRPr="00526BD6" w14:paraId="71222010" w14:textId="77777777" w:rsidTr="00861E2C">
        <w:trPr>
          <w:trHeight w:val="300"/>
        </w:trPr>
        <w:tc>
          <w:tcPr>
            <w:tcW w:w="4253" w:type="dxa"/>
            <w:tcBorders>
              <w:top w:val="nil"/>
              <w:left w:val="single" w:sz="4" w:space="0" w:color="auto"/>
              <w:bottom w:val="single" w:sz="4" w:space="0" w:color="auto"/>
              <w:right w:val="single" w:sz="4" w:space="0" w:color="auto"/>
            </w:tcBorders>
            <w:shd w:val="clear" w:color="auto" w:fill="auto"/>
            <w:noWrap/>
            <w:hideMark/>
          </w:tcPr>
          <w:p w14:paraId="15C6C8B4" w14:textId="77777777" w:rsidR="0027309C" w:rsidRPr="0027309C" w:rsidRDefault="0027309C" w:rsidP="00861E2C">
            <w:pPr>
              <w:autoSpaceDE w:val="0"/>
              <w:autoSpaceDN w:val="0"/>
              <w:adjustRightInd w:val="0"/>
              <w:spacing w:after="0" w:line="240" w:lineRule="auto"/>
              <w:rPr>
                <w:rFonts w:cstheme="minorHAnsi"/>
                <w:i/>
                <w:lang w:val="en-CA"/>
              </w:rPr>
            </w:pPr>
            <w:r w:rsidRPr="0027309C">
              <w:rPr>
                <w:rFonts w:cstheme="minorHAnsi"/>
                <w:i/>
                <w:lang w:val="en-CA"/>
              </w:rPr>
              <w:t>Myocardial infarction</w:t>
            </w:r>
          </w:p>
        </w:tc>
        <w:tc>
          <w:tcPr>
            <w:tcW w:w="5878" w:type="dxa"/>
            <w:tcBorders>
              <w:top w:val="nil"/>
              <w:left w:val="single" w:sz="4" w:space="0" w:color="auto"/>
              <w:bottom w:val="single" w:sz="4" w:space="0" w:color="auto"/>
              <w:right w:val="single" w:sz="4" w:space="0" w:color="auto"/>
            </w:tcBorders>
          </w:tcPr>
          <w:p w14:paraId="060E6415" w14:textId="40021BD0" w:rsidR="0027309C" w:rsidRPr="0027309C" w:rsidRDefault="0027309C" w:rsidP="00861E2C">
            <w:pPr>
              <w:spacing w:after="0" w:line="240" w:lineRule="auto"/>
              <w:rPr>
                <w:rFonts w:eastAsia="Times New Roman" w:cstheme="minorHAnsi"/>
                <w:color w:val="000000"/>
                <w:sz w:val="20"/>
                <w:szCs w:val="20"/>
                <w:lang w:eastAsia="fr-CA"/>
              </w:rPr>
            </w:pPr>
            <w:r w:rsidRPr="0027309C">
              <w:rPr>
                <w:rFonts w:eastAsia="Times New Roman" w:cstheme="minorHAnsi"/>
                <w:color w:val="000000"/>
                <w:sz w:val="20"/>
                <w:szCs w:val="20"/>
                <w:lang w:eastAsia="fr-CA"/>
              </w:rPr>
              <w:t xml:space="preserve">1 </w:t>
            </w:r>
            <w:r w:rsidRPr="0027309C">
              <w:rPr>
                <w:rFonts w:eastAsia="Times New Roman" w:cstheme="minorHAnsi"/>
                <w:color w:val="000000"/>
                <w:sz w:val="20"/>
                <w:szCs w:val="20"/>
                <w:lang w:val="en-CA" w:eastAsia="fr-CA"/>
              </w:rPr>
              <w:t>hospitalization</w:t>
            </w:r>
          </w:p>
        </w:tc>
      </w:tr>
      <w:tr w:rsidR="0027309C" w:rsidRPr="00112EAB" w14:paraId="5BB65063" w14:textId="77777777" w:rsidTr="00861E2C">
        <w:trPr>
          <w:trHeight w:val="300"/>
        </w:trPr>
        <w:tc>
          <w:tcPr>
            <w:tcW w:w="4253" w:type="dxa"/>
            <w:tcBorders>
              <w:top w:val="nil"/>
              <w:left w:val="single" w:sz="4" w:space="0" w:color="auto"/>
              <w:bottom w:val="single" w:sz="4" w:space="0" w:color="auto"/>
              <w:right w:val="single" w:sz="4" w:space="0" w:color="auto"/>
            </w:tcBorders>
            <w:shd w:val="clear" w:color="auto" w:fill="auto"/>
            <w:noWrap/>
            <w:hideMark/>
          </w:tcPr>
          <w:p w14:paraId="47BEA4F4" w14:textId="77777777" w:rsidR="0027309C" w:rsidRPr="0027309C" w:rsidRDefault="0027309C" w:rsidP="00861E2C">
            <w:pPr>
              <w:spacing w:after="0" w:line="240" w:lineRule="auto"/>
              <w:rPr>
                <w:rFonts w:eastAsia="Times New Roman" w:cstheme="minorHAnsi"/>
                <w:bCs/>
                <w:i/>
                <w:color w:val="000000"/>
                <w:lang w:val="en-CA" w:eastAsia="fr-CA"/>
              </w:rPr>
            </w:pPr>
            <w:r w:rsidRPr="0027309C">
              <w:rPr>
                <w:rFonts w:eastAsia="Times New Roman" w:cstheme="minorHAnsi"/>
                <w:bCs/>
                <w:i/>
                <w:color w:val="000000"/>
                <w:lang w:val="en-CA" w:eastAsia="fr-CA"/>
              </w:rPr>
              <w:t>Cardiac arrhythmias</w:t>
            </w:r>
          </w:p>
        </w:tc>
        <w:tc>
          <w:tcPr>
            <w:tcW w:w="5878" w:type="dxa"/>
            <w:tcBorders>
              <w:top w:val="nil"/>
              <w:left w:val="single" w:sz="4" w:space="0" w:color="auto"/>
              <w:bottom w:val="single" w:sz="4" w:space="0" w:color="auto"/>
              <w:right w:val="single" w:sz="4" w:space="0" w:color="auto"/>
            </w:tcBorders>
          </w:tcPr>
          <w:p w14:paraId="77CAF6C3" w14:textId="77777777" w:rsidR="0027309C" w:rsidRPr="0027309C" w:rsidRDefault="0027309C" w:rsidP="00861E2C">
            <w:pPr>
              <w:spacing w:after="0" w:line="240" w:lineRule="auto"/>
              <w:rPr>
                <w:rFonts w:eastAsia="Times New Roman" w:cstheme="minorHAnsi"/>
                <w:color w:val="000000"/>
                <w:sz w:val="20"/>
                <w:szCs w:val="20"/>
                <w:lang w:val="en-CA" w:eastAsia="fr-CA"/>
              </w:rPr>
            </w:pPr>
            <w:hyperlink r:id="rId21" w:history="1">
              <w:r w:rsidRPr="0027309C">
                <w:rPr>
                  <w:rStyle w:val="Lienhypertexte"/>
                  <w:rFonts w:eastAsia="Times New Roman" w:cstheme="minorHAnsi"/>
                  <w:sz w:val="20"/>
                  <w:szCs w:val="20"/>
                  <w:lang w:val="en-CA" w:eastAsia="fr-CA"/>
                </w:rPr>
                <w:t>https://www.onlinecjc.ca/article/S0828-282X(16)30169-6/fulltext</w:t>
              </w:r>
            </w:hyperlink>
            <w:r w:rsidRPr="0027309C">
              <w:rPr>
                <w:rFonts w:eastAsia="Times New Roman" w:cstheme="minorHAnsi"/>
                <w:color w:val="000000"/>
                <w:sz w:val="20"/>
                <w:szCs w:val="20"/>
                <w:lang w:val="en-CA" w:eastAsia="fr-CA"/>
              </w:rPr>
              <w:t xml:space="preserve"> </w:t>
            </w:r>
          </w:p>
          <w:p w14:paraId="40697F24" w14:textId="77777777" w:rsidR="0027309C" w:rsidRPr="0027309C" w:rsidRDefault="0027309C" w:rsidP="00861E2C">
            <w:pPr>
              <w:spacing w:after="0" w:line="240" w:lineRule="auto"/>
              <w:rPr>
                <w:rFonts w:eastAsia="Times New Roman" w:cstheme="minorHAnsi"/>
                <w:color w:val="000000"/>
                <w:sz w:val="20"/>
                <w:szCs w:val="20"/>
                <w:lang w:val="en-CA" w:eastAsia="fr-CA"/>
              </w:rPr>
            </w:pPr>
            <w:r w:rsidRPr="0027309C">
              <w:rPr>
                <w:rFonts w:eastAsia="Times New Roman" w:cstheme="minorHAnsi"/>
                <w:color w:val="000000"/>
                <w:sz w:val="20"/>
                <w:szCs w:val="20"/>
                <w:lang w:val="en-CA" w:eastAsia="fr-CA"/>
              </w:rPr>
              <w:t xml:space="preserve">https://journals.sagepub.com/doi/full/10.1177/1753944717745493# </w:t>
            </w:r>
          </w:p>
          <w:p w14:paraId="2A3F5BED" w14:textId="77777777" w:rsidR="0027309C" w:rsidRPr="0027309C" w:rsidRDefault="0027309C" w:rsidP="00861E2C">
            <w:pPr>
              <w:spacing w:after="0" w:line="240" w:lineRule="auto"/>
              <w:rPr>
                <w:rFonts w:eastAsia="Times New Roman" w:cstheme="minorHAnsi"/>
                <w:color w:val="000000"/>
                <w:sz w:val="20"/>
                <w:szCs w:val="20"/>
                <w:lang w:val="en-CA" w:eastAsia="fr-CA"/>
              </w:rPr>
            </w:pPr>
            <w:r w:rsidRPr="0027309C">
              <w:rPr>
                <w:rFonts w:eastAsia="Times New Roman" w:cstheme="minorHAnsi"/>
                <w:color w:val="000000"/>
                <w:sz w:val="20"/>
                <w:szCs w:val="20"/>
                <w:lang w:val="en-CA" w:eastAsia="fr-CA"/>
              </w:rPr>
              <w:t>1 hospitalization or 1 claim in 1 year or less</w:t>
            </w:r>
          </w:p>
        </w:tc>
      </w:tr>
      <w:tr w:rsidR="0027309C" w:rsidRPr="00526BD6" w14:paraId="7D5F2880" w14:textId="77777777" w:rsidTr="00861E2C">
        <w:trPr>
          <w:trHeight w:val="300"/>
        </w:trPr>
        <w:tc>
          <w:tcPr>
            <w:tcW w:w="4253" w:type="dxa"/>
            <w:tcBorders>
              <w:top w:val="single" w:sz="4" w:space="0" w:color="auto"/>
              <w:left w:val="single" w:sz="4" w:space="0" w:color="auto"/>
              <w:bottom w:val="single" w:sz="4" w:space="0" w:color="auto"/>
              <w:right w:val="single" w:sz="4" w:space="0" w:color="auto"/>
            </w:tcBorders>
            <w:shd w:val="clear" w:color="auto" w:fill="auto"/>
            <w:noWrap/>
          </w:tcPr>
          <w:p w14:paraId="5647433A" w14:textId="77777777" w:rsidR="0027309C" w:rsidRPr="00526BD6" w:rsidRDefault="0027309C" w:rsidP="00861E2C">
            <w:pPr>
              <w:autoSpaceDE w:val="0"/>
              <w:autoSpaceDN w:val="0"/>
              <w:adjustRightInd w:val="0"/>
              <w:spacing w:after="0" w:line="240" w:lineRule="auto"/>
              <w:rPr>
                <w:rFonts w:cstheme="minorHAnsi"/>
                <w:i/>
                <w:lang w:val="en-CA"/>
              </w:rPr>
            </w:pPr>
            <w:r w:rsidRPr="00526BD6">
              <w:rPr>
                <w:rFonts w:cstheme="minorHAnsi"/>
                <w:i/>
                <w:lang w:val="en-CA"/>
              </w:rPr>
              <w:t>AIDS/HIV</w:t>
            </w:r>
          </w:p>
        </w:tc>
        <w:tc>
          <w:tcPr>
            <w:tcW w:w="5878" w:type="dxa"/>
            <w:tcBorders>
              <w:top w:val="single" w:sz="4" w:space="0" w:color="auto"/>
              <w:left w:val="single" w:sz="4" w:space="0" w:color="auto"/>
              <w:bottom w:val="single" w:sz="4" w:space="0" w:color="auto"/>
              <w:right w:val="single" w:sz="4" w:space="0" w:color="auto"/>
            </w:tcBorders>
          </w:tcPr>
          <w:p w14:paraId="06EAEBA7" w14:textId="77777777" w:rsidR="0027309C" w:rsidRPr="00526BD6" w:rsidRDefault="0027309C" w:rsidP="00861E2C">
            <w:pPr>
              <w:spacing w:after="0" w:line="240" w:lineRule="auto"/>
              <w:rPr>
                <w:rFonts w:eastAsia="Times New Roman" w:cstheme="minorHAnsi"/>
                <w:color w:val="000000"/>
                <w:sz w:val="20"/>
                <w:szCs w:val="20"/>
                <w:lang w:val="en-CA" w:eastAsia="fr-CA"/>
              </w:rPr>
            </w:pPr>
          </w:p>
        </w:tc>
      </w:tr>
      <w:tr w:rsidR="0027309C" w:rsidRPr="00526BD6" w14:paraId="2E4BBAC3" w14:textId="77777777" w:rsidTr="00861E2C">
        <w:trPr>
          <w:trHeight w:val="300"/>
        </w:trPr>
        <w:tc>
          <w:tcPr>
            <w:tcW w:w="4253" w:type="dxa"/>
            <w:tcBorders>
              <w:top w:val="nil"/>
              <w:left w:val="single" w:sz="4" w:space="0" w:color="auto"/>
              <w:bottom w:val="single" w:sz="4" w:space="0" w:color="auto"/>
              <w:right w:val="single" w:sz="4" w:space="0" w:color="auto"/>
            </w:tcBorders>
            <w:shd w:val="clear" w:color="auto" w:fill="auto"/>
            <w:noWrap/>
            <w:hideMark/>
          </w:tcPr>
          <w:p w14:paraId="46A1B79A" w14:textId="77777777" w:rsidR="0027309C" w:rsidRPr="00526BD6" w:rsidRDefault="0027309C" w:rsidP="00861E2C">
            <w:pPr>
              <w:spacing w:after="0" w:line="240" w:lineRule="auto"/>
              <w:rPr>
                <w:rFonts w:eastAsia="Times New Roman" w:cstheme="minorHAnsi"/>
                <w:bCs/>
                <w:i/>
                <w:color w:val="000000"/>
                <w:lang w:val="en-CA" w:eastAsia="fr-CA"/>
              </w:rPr>
            </w:pPr>
            <w:r w:rsidRPr="00526BD6">
              <w:rPr>
                <w:rFonts w:eastAsia="Times New Roman" w:cstheme="minorHAnsi"/>
                <w:bCs/>
                <w:i/>
                <w:color w:val="000000"/>
                <w:lang w:val="en-CA" w:eastAsia="fr-CA"/>
              </w:rPr>
              <w:t>Deficiency anemia</w:t>
            </w:r>
          </w:p>
        </w:tc>
        <w:tc>
          <w:tcPr>
            <w:tcW w:w="5878" w:type="dxa"/>
            <w:tcBorders>
              <w:top w:val="nil"/>
              <w:left w:val="single" w:sz="4" w:space="0" w:color="auto"/>
              <w:bottom w:val="single" w:sz="4" w:space="0" w:color="auto"/>
              <w:right w:val="single" w:sz="4" w:space="0" w:color="auto"/>
            </w:tcBorders>
          </w:tcPr>
          <w:p w14:paraId="450D6796" w14:textId="77777777" w:rsidR="0027309C" w:rsidRPr="00526BD6" w:rsidRDefault="0027309C" w:rsidP="00861E2C">
            <w:pPr>
              <w:spacing w:after="0" w:line="240" w:lineRule="auto"/>
              <w:rPr>
                <w:rFonts w:eastAsia="Times New Roman" w:cstheme="minorHAnsi"/>
                <w:color w:val="000000"/>
                <w:sz w:val="20"/>
                <w:szCs w:val="20"/>
                <w:lang w:eastAsia="fr-CA"/>
              </w:rPr>
            </w:pPr>
          </w:p>
        </w:tc>
      </w:tr>
      <w:tr w:rsidR="0027309C" w:rsidRPr="00526BD6" w14:paraId="510243E4" w14:textId="77777777" w:rsidTr="00861E2C">
        <w:trPr>
          <w:trHeight w:val="300"/>
        </w:trPr>
        <w:tc>
          <w:tcPr>
            <w:tcW w:w="4253" w:type="dxa"/>
            <w:tcBorders>
              <w:top w:val="single" w:sz="4" w:space="0" w:color="auto"/>
              <w:left w:val="single" w:sz="4" w:space="0" w:color="auto"/>
              <w:bottom w:val="single" w:sz="4" w:space="0" w:color="auto"/>
              <w:right w:val="single" w:sz="4" w:space="0" w:color="auto"/>
            </w:tcBorders>
            <w:shd w:val="clear" w:color="auto" w:fill="auto"/>
            <w:noWrap/>
          </w:tcPr>
          <w:p w14:paraId="2A489971" w14:textId="77777777" w:rsidR="0027309C" w:rsidRPr="00526BD6" w:rsidRDefault="0027309C" w:rsidP="00861E2C">
            <w:pPr>
              <w:autoSpaceDE w:val="0"/>
              <w:autoSpaceDN w:val="0"/>
              <w:adjustRightInd w:val="0"/>
              <w:spacing w:after="0" w:line="240" w:lineRule="auto"/>
              <w:rPr>
                <w:rFonts w:cstheme="minorHAnsi"/>
                <w:i/>
                <w:lang w:val="en-CA"/>
              </w:rPr>
            </w:pPr>
            <w:r w:rsidRPr="00526BD6">
              <w:rPr>
                <w:rFonts w:cstheme="minorHAnsi"/>
                <w:i/>
                <w:lang w:val="en-CA"/>
              </w:rPr>
              <w:t>Coagulopathy</w:t>
            </w:r>
          </w:p>
        </w:tc>
        <w:tc>
          <w:tcPr>
            <w:tcW w:w="5878" w:type="dxa"/>
            <w:tcBorders>
              <w:top w:val="single" w:sz="4" w:space="0" w:color="auto"/>
              <w:left w:val="single" w:sz="4" w:space="0" w:color="auto"/>
              <w:bottom w:val="single" w:sz="4" w:space="0" w:color="auto"/>
              <w:right w:val="single" w:sz="4" w:space="0" w:color="auto"/>
            </w:tcBorders>
          </w:tcPr>
          <w:p w14:paraId="3E334C48" w14:textId="77777777" w:rsidR="0027309C" w:rsidRPr="00526BD6" w:rsidRDefault="0027309C" w:rsidP="00861E2C">
            <w:pPr>
              <w:spacing w:after="0" w:line="240" w:lineRule="auto"/>
              <w:rPr>
                <w:rFonts w:eastAsia="Times New Roman" w:cstheme="minorHAnsi"/>
                <w:color w:val="000000"/>
                <w:sz w:val="20"/>
                <w:szCs w:val="20"/>
                <w:lang w:val="en-CA" w:eastAsia="fr-CA"/>
              </w:rPr>
            </w:pPr>
          </w:p>
        </w:tc>
      </w:tr>
      <w:tr w:rsidR="0027309C" w:rsidRPr="00526BD6" w14:paraId="0BE4FE21" w14:textId="77777777" w:rsidTr="00861E2C">
        <w:trPr>
          <w:trHeight w:val="300"/>
        </w:trPr>
        <w:tc>
          <w:tcPr>
            <w:tcW w:w="4253" w:type="dxa"/>
            <w:tcBorders>
              <w:top w:val="single" w:sz="4" w:space="0" w:color="auto"/>
              <w:left w:val="single" w:sz="4" w:space="0" w:color="auto"/>
              <w:bottom w:val="single" w:sz="4" w:space="0" w:color="auto"/>
              <w:right w:val="single" w:sz="4" w:space="0" w:color="auto"/>
            </w:tcBorders>
            <w:shd w:val="clear" w:color="auto" w:fill="auto"/>
            <w:noWrap/>
          </w:tcPr>
          <w:p w14:paraId="5EF36495" w14:textId="77777777" w:rsidR="0027309C" w:rsidRPr="00526BD6" w:rsidRDefault="0027309C" w:rsidP="00861E2C">
            <w:pPr>
              <w:autoSpaceDE w:val="0"/>
              <w:autoSpaceDN w:val="0"/>
              <w:adjustRightInd w:val="0"/>
              <w:spacing w:after="0" w:line="240" w:lineRule="auto"/>
              <w:rPr>
                <w:rFonts w:cstheme="minorHAnsi"/>
                <w:i/>
                <w:lang w:val="en-CA"/>
              </w:rPr>
            </w:pPr>
            <w:r w:rsidRPr="00526BD6">
              <w:rPr>
                <w:rFonts w:cstheme="minorHAnsi"/>
                <w:i/>
                <w:lang w:val="en-CA"/>
              </w:rPr>
              <w:t>Weight loss</w:t>
            </w:r>
          </w:p>
        </w:tc>
        <w:tc>
          <w:tcPr>
            <w:tcW w:w="5878" w:type="dxa"/>
            <w:tcBorders>
              <w:top w:val="single" w:sz="4" w:space="0" w:color="auto"/>
              <w:left w:val="single" w:sz="4" w:space="0" w:color="auto"/>
              <w:bottom w:val="single" w:sz="4" w:space="0" w:color="auto"/>
              <w:right w:val="single" w:sz="4" w:space="0" w:color="auto"/>
            </w:tcBorders>
          </w:tcPr>
          <w:p w14:paraId="3A669167" w14:textId="77777777" w:rsidR="0027309C" w:rsidRPr="00526BD6" w:rsidRDefault="0027309C" w:rsidP="00861E2C">
            <w:pPr>
              <w:spacing w:after="0" w:line="240" w:lineRule="auto"/>
              <w:rPr>
                <w:rFonts w:eastAsia="Times New Roman" w:cstheme="minorHAnsi"/>
                <w:color w:val="000000"/>
                <w:sz w:val="20"/>
                <w:szCs w:val="20"/>
                <w:lang w:val="en-CA" w:eastAsia="fr-CA"/>
              </w:rPr>
            </w:pPr>
          </w:p>
        </w:tc>
      </w:tr>
      <w:tr w:rsidR="0027309C" w:rsidRPr="00526BD6" w14:paraId="5CBC8054" w14:textId="77777777" w:rsidTr="00861E2C">
        <w:trPr>
          <w:trHeight w:val="300"/>
        </w:trPr>
        <w:tc>
          <w:tcPr>
            <w:tcW w:w="4253" w:type="dxa"/>
            <w:tcBorders>
              <w:top w:val="single" w:sz="4" w:space="0" w:color="auto"/>
              <w:left w:val="single" w:sz="4" w:space="0" w:color="auto"/>
              <w:bottom w:val="single" w:sz="4" w:space="0" w:color="auto"/>
              <w:right w:val="single" w:sz="4" w:space="0" w:color="auto"/>
            </w:tcBorders>
            <w:shd w:val="clear" w:color="auto" w:fill="auto"/>
            <w:noWrap/>
          </w:tcPr>
          <w:p w14:paraId="6AF5E611" w14:textId="77777777" w:rsidR="0027309C" w:rsidRPr="00526BD6" w:rsidRDefault="0027309C" w:rsidP="00861E2C">
            <w:pPr>
              <w:autoSpaceDE w:val="0"/>
              <w:autoSpaceDN w:val="0"/>
              <w:adjustRightInd w:val="0"/>
              <w:spacing w:after="0" w:line="240" w:lineRule="auto"/>
              <w:rPr>
                <w:rFonts w:cstheme="minorHAnsi"/>
                <w:i/>
                <w:lang w:val="en-CA"/>
              </w:rPr>
            </w:pPr>
            <w:r w:rsidRPr="00526BD6">
              <w:rPr>
                <w:rFonts w:cstheme="minorHAnsi"/>
                <w:i/>
                <w:lang w:val="en-CA"/>
              </w:rPr>
              <w:t>Drug abuse</w:t>
            </w:r>
          </w:p>
        </w:tc>
        <w:tc>
          <w:tcPr>
            <w:tcW w:w="5878" w:type="dxa"/>
            <w:tcBorders>
              <w:top w:val="single" w:sz="4" w:space="0" w:color="auto"/>
              <w:left w:val="single" w:sz="4" w:space="0" w:color="auto"/>
              <w:bottom w:val="single" w:sz="4" w:space="0" w:color="auto"/>
              <w:right w:val="single" w:sz="4" w:space="0" w:color="auto"/>
            </w:tcBorders>
          </w:tcPr>
          <w:p w14:paraId="76880F36" w14:textId="77777777" w:rsidR="0027309C" w:rsidRPr="00526BD6" w:rsidRDefault="0027309C" w:rsidP="00861E2C">
            <w:pPr>
              <w:spacing w:after="0" w:line="240" w:lineRule="auto"/>
              <w:rPr>
                <w:rFonts w:eastAsia="Times New Roman" w:cstheme="minorHAnsi"/>
                <w:color w:val="000000"/>
                <w:sz w:val="20"/>
                <w:szCs w:val="20"/>
                <w:lang w:val="en-CA" w:eastAsia="fr-CA"/>
              </w:rPr>
            </w:pPr>
          </w:p>
        </w:tc>
      </w:tr>
      <w:tr w:rsidR="0027309C" w:rsidRPr="00526BD6" w14:paraId="55F08F34" w14:textId="77777777" w:rsidTr="00861E2C">
        <w:trPr>
          <w:trHeight w:val="300"/>
        </w:trPr>
        <w:tc>
          <w:tcPr>
            <w:tcW w:w="4253" w:type="dxa"/>
            <w:tcBorders>
              <w:top w:val="single" w:sz="4" w:space="0" w:color="auto"/>
              <w:left w:val="single" w:sz="4" w:space="0" w:color="auto"/>
              <w:bottom w:val="single" w:sz="4" w:space="0" w:color="auto"/>
              <w:right w:val="single" w:sz="4" w:space="0" w:color="auto"/>
            </w:tcBorders>
            <w:shd w:val="clear" w:color="auto" w:fill="auto"/>
            <w:noWrap/>
          </w:tcPr>
          <w:p w14:paraId="4693FE24" w14:textId="77777777" w:rsidR="0027309C" w:rsidRPr="00526BD6" w:rsidRDefault="0027309C" w:rsidP="00861E2C">
            <w:pPr>
              <w:autoSpaceDE w:val="0"/>
              <w:autoSpaceDN w:val="0"/>
              <w:adjustRightInd w:val="0"/>
              <w:spacing w:after="0" w:line="240" w:lineRule="auto"/>
              <w:rPr>
                <w:rFonts w:cstheme="minorHAnsi"/>
                <w:i/>
                <w:lang w:val="en-CA"/>
              </w:rPr>
            </w:pPr>
            <w:r w:rsidRPr="00526BD6">
              <w:rPr>
                <w:rFonts w:cstheme="minorHAnsi"/>
                <w:i/>
                <w:lang w:val="en-CA"/>
              </w:rPr>
              <w:t>Paralysis</w:t>
            </w:r>
          </w:p>
        </w:tc>
        <w:tc>
          <w:tcPr>
            <w:tcW w:w="5878" w:type="dxa"/>
            <w:tcBorders>
              <w:top w:val="single" w:sz="4" w:space="0" w:color="auto"/>
              <w:left w:val="single" w:sz="4" w:space="0" w:color="auto"/>
              <w:bottom w:val="single" w:sz="4" w:space="0" w:color="auto"/>
              <w:right w:val="single" w:sz="4" w:space="0" w:color="auto"/>
            </w:tcBorders>
          </w:tcPr>
          <w:p w14:paraId="36898CEF" w14:textId="77777777" w:rsidR="0027309C" w:rsidRPr="00526BD6" w:rsidRDefault="0027309C" w:rsidP="00861E2C">
            <w:pPr>
              <w:spacing w:after="0" w:line="240" w:lineRule="auto"/>
              <w:rPr>
                <w:rFonts w:eastAsia="Times New Roman" w:cstheme="minorHAnsi"/>
                <w:color w:val="000000"/>
                <w:sz w:val="20"/>
                <w:szCs w:val="20"/>
                <w:lang w:val="en-CA" w:eastAsia="fr-CA"/>
              </w:rPr>
            </w:pPr>
          </w:p>
        </w:tc>
      </w:tr>
      <w:tr w:rsidR="0027309C" w:rsidRPr="00526BD6" w14:paraId="5B2E6409" w14:textId="77777777" w:rsidTr="00861E2C">
        <w:trPr>
          <w:trHeight w:val="300"/>
        </w:trPr>
        <w:tc>
          <w:tcPr>
            <w:tcW w:w="4253" w:type="dxa"/>
            <w:tcBorders>
              <w:top w:val="single" w:sz="4" w:space="0" w:color="auto"/>
              <w:left w:val="single" w:sz="4" w:space="0" w:color="auto"/>
              <w:bottom w:val="single" w:sz="4" w:space="0" w:color="auto"/>
              <w:right w:val="single" w:sz="4" w:space="0" w:color="auto"/>
            </w:tcBorders>
            <w:shd w:val="clear" w:color="auto" w:fill="auto"/>
            <w:noWrap/>
          </w:tcPr>
          <w:p w14:paraId="08B2AAB1" w14:textId="77777777" w:rsidR="0027309C" w:rsidRPr="00526BD6" w:rsidRDefault="0027309C" w:rsidP="00861E2C">
            <w:pPr>
              <w:autoSpaceDE w:val="0"/>
              <w:autoSpaceDN w:val="0"/>
              <w:adjustRightInd w:val="0"/>
              <w:spacing w:after="0" w:line="240" w:lineRule="auto"/>
              <w:rPr>
                <w:rFonts w:cstheme="minorHAnsi"/>
                <w:i/>
                <w:lang w:val="en-CA"/>
              </w:rPr>
            </w:pPr>
            <w:r w:rsidRPr="00526BD6">
              <w:rPr>
                <w:rFonts w:cstheme="minorHAnsi"/>
                <w:i/>
                <w:lang w:val="en-CA"/>
              </w:rPr>
              <w:t>Blood loss anemia</w:t>
            </w:r>
          </w:p>
        </w:tc>
        <w:tc>
          <w:tcPr>
            <w:tcW w:w="5878" w:type="dxa"/>
            <w:tcBorders>
              <w:top w:val="single" w:sz="4" w:space="0" w:color="auto"/>
              <w:left w:val="single" w:sz="4" w:space="0" w:color="auto"/>
              <w:bottom w:val="single" w:sz="4" w:space="0" w:color="auto"/>
              <w:right w:val="single" w:sz="4" w:space="0" w:color="auto"/>
            </w:tcBorders>
          </w:tcPr>
          <w:p w14:paraId="494AF1E3" w14:textId="77777777" w:rsidR="0027309C" w:rsidRPr="00526BD6" w:rsidRDefault="0027309C" w:rsidP="00861E2C">
            <w:pPr>
              <w:spacing w:after="0" w:line="240" w:lineRule="auto"/>
              <w:rPr>
                <w:rFonts w:eastAsia="Times New Roman" w:cstheme="minorHAnsi"/>
                <w:color w:val="000000"/>
                <w:sz w:val="20"/>
                <w:szCs w:val="20"/>
                <w:lang w:val="en-CA" w:eastAsia="fr-CA"/>
              </w:rPr>
            </w:pPr>
          </w:p>
        </w:tc>
      </w:tr>
      <w:tr w:rsidR="0027309C" w:rsidRPr="00526BD6" w14:paraId="3B49E075" w14:textId="77777777" w:rsidTr="00861E2C">
        <w:trPr>
          <w:trHeight w:val="300"/>
        </w:trPr>
        <w:tc>
          <w:tcPr>
            <w:tcW w:w="4253" w:type="dxa"/>
            <w:tcBorders>
              <w:top w:val="single" w:sz="4" w:space="0" w:color="auto"/>
              <w:left w:val="single" w:sz="4" w:space="0" w:color="auto"/>
              <w:bottom w:val="single" w:sz="4" w:space="0" w:color="auto"/>
              <w:right w:val="single" w:sz="4" w:space="0" w:color="auto"/>
            </w:tcBorders>
            <w:shd w:val="clear" w:color="auto" w:fill="auto"/>
            <w:noWrap/>
          </w:tcPr>
          <w:p w14:paraId="1DC08D8E" w14:textId="77777777" w:rsidR="0027309C" w:rsidRPr="00526BD6" w:rsidRDefault="0027309C" w:rsidP="00861E2C">
            <w:pPr>
              <w:autoSpaceDE w:val="0"/>
              <w:autoSpaceDN w:val="0"/>
              <w:adjustRightInd w:val="0"/>
              <w:spacing w:after="0" w:line="240" w:lineRule="auto"/>
              <w:rPr>
                <w:rFonts w:cstheme="minorHAnsi"/>
                <w:i/>
                <w:lang w:val="en-CA"/>
              </w:rPr>
            </w:pPr>
            <w:r w:rsidRPr="00526BD6">
              <w:rPr>
                <w:rFonts w:cstheme="minorHAnsi"/>
                <w:i/>
                <w:lang w:val="en-CA"/>
              </w:rPr>
              <w:t>Pulmonary circulation disorders</w:t>
            </w:r>
          </w:p>
        </w:tc>
        <w:tc>
          <w:tcPr>
            <w:tcW w:w="5878" w:type="dxa"/>
            <w:tcBorders>
              <w:top w:val="single" w:sz="4" w:space="0" w:color="auto"/>
              <w:left w:val="single" w:sz="4" w:space="0" w:color="auto"/>
              <w:bottom w:val="single" w:sz="4" w:space="0" w:color="auto"/>
              <w:right w:val="single" w:sz="4" w:space="0" w:color="auto"/>
            </w:tcBorders>
          </w:tcPr>
          <w:p w14:paraId="7F0343B8" w14:textId="77777777" w:rsidR="0027309C" w:rsidRPr="00526BD6" w:rsidRDefault="0027309C" w:rsidP="00861E2C">
            <w:pPr>
              <w:spacing w:after="0" w:line="240" w:lineRule="auto"/>
              <w:rPr>
                <w:rFonts w:eastAsia="Times New Roman" w:cstheme="minorHAnsi"/>
                <w:color w:val="000000"/>
                <w:sz w:val="20"/>
                <w:szCs w:val="20"/>
                <w:lang w:eastAsia="fr-CA"/>
              </w:rPr>
            </w:pPr>
          </w:p>
        </w:tc>
      </w:tr>
      <w:tr w:rsidR="0027309C" w:rsidRPr="00526BD6" w14:paraId="7D7A7DC5" w14:textId="77777777" w:rsidTr="00861E2C">
        <w:trPr>
          <w:trHeight w:val="300"/>
        </w:trPr>
        <w:tc>
          <w:tcPr>
            <w:tcW w:w="4253" w:type="dxa"/>
            <w:tcBorders>
              <w:top w:val="nil"/>
              <w:left w:val="single" w:sz="4" w:space="0" w:color="auto"/>
              <w:bottom w:val="single" w:sz="4" w:space="0" w:color="auto"/>
              <w:right w:val="single" w:sz="4" w:space="0" w:color="auto"/>
            </w:tcBorders>
            <w:shd w:val="clear" w:color="auto" w:fill="auto"/>
            <w:noWrap/>
            <w:hideMark/>
          </w:tcPr>
          <w:p w14:paraId="1C34B0AA" w14:textId="77777777" w:rsidR="0027309C" w:rsidRPr="00526BD6" w:rsidRDefault="0027309C" w:rsidP="00861E2C">
            <w:pPr>
              <w:autoSpaceDE w:val="0"/>
              <w:autoSpaceDN w:val="0"/>
              <w:adjustRightInd w:val="0"/>
              <w:spacing w:after="0" w:line="240" w:lineRule="auto"/>
              <w:rPr>
                <w:rFonts w:eastAsia="Times New Roman" w:cstheme="minorHAnsi"/>
                <w:i/>
                <w:color w:val="000000"/>
                <w:sz w:val="20"/>
                <w:szCs w:val="20"/>
                <w:lang w:val="en-CA" w:eastAsia="fr-CA"/>
              </w:rPr>
            </w:pPr>
            <w:r>
              <w:rPr>
                <w:rFonts w:eastAsia="Times New Roman" w:cstheme="minorHAnsi"/>
                <w:bCs/>
                <w:color w:val="000000"/>
                <w:lang w:eastAsia="fr-CA"/>
              </w:rPr>
              <w:t xml:space="preserve"> </w:t>
            </w:r>
            <w:r w:rsidRPr="00526BD6">
              <w:rPr>
                <w:rFonts w:cstheme="minorHAnsi"/>
                <w:i/>
                <w:lang w:val="en-CA"/>
              </w:rPr>
              <w:t>Neurological</w:t>
            </w:r>
            <w:r>
              <w:rPr>
                <w:rFonts w:cstheme="minorHAnsi"/>
                <w:i/>
                <w:lang w:val="en-CA"/>
              </w:rPr>
              <w:t xml:space="preserve"> </w:t>
            </w:r>
            <w:r w:rsidRPr="00526BD6">
              <w:rPr>
                <w:rFonts w:cstheme="minorHAnsi"/>
                <w:i/>
                <w:lang w:val="en-CA"/>
              </w:rPr>
              <w:t>disorders</w:t>
            </w:r>
          </w:p>
        </w:tc>
        <w:tc>
          <w:tcPr>
            <w:tcW w:w="5878" w:type="dxa"/>
            <w:tcBorders>
              <w:top w:val="nil"/>
              <w:left w:val="single" w:sz="4" w:space="0" w:color="auto"/>
              <w:bottom w:val="single" w:sz="4" w:space="0" w:color="auto"/>
              <w:right w:val="single" w:sz="4" w:space="0" w:color="auto"/>
            </w:tcBorders>
          </w:tcPr>
          <w:p w14:paraId="2C6A1A2A" w14:textId="77777777" w:rsidR="0027309C" w:rsidRPr="00526BD6" w:rsidRDefault="0027309C" w:rsidP="00861E2C">
            <w:pPr>
              <w:spacing w:after="0" w:line="240" w:lineRule="auto"/>
              <w:rPr>
                <w:rFonts w:eastAsia="Times New Roman" w:cstheme="minorHAnsi"/>
                <w:color w:val="000000"/>
                <w:sz w:val="20"/>
                <w:szCs w:val="20"/>
                <w:lang w:eastAsia="fr-CA"/>
              </w:rPr>
            </w:pPr>
          </w:p>
        </w:tc>
      </w:tr>
      <w:tr w:rsidR="0027309C" w:rsidRPr="00526BD6" w14:paraId="6A76D28D" w14:textId="77777777" w:rsidTr="00861E2C">
        <w:trPr>
          <w:trHeight w:val="300"/>
        </w:trPr>
        <w:tc>
          <w:tcPr>
            <w:tcW w:w="4253" w:type="dxa"/>
            <w:tcBorders>
              <w:top w:val="nil"/>
              <w:left w:val="single" w:sz="4" w:space="0" w:color="auto"/>
              <w:bottom w:val="single" w:sz="4" w:space="0" w:color="auto"/>
              <w:right w:val="single" w:sz="4" w:space="0" w:color="auto"/>
            </w:tcBorders>
            <w:shd w:val="clear" w:color="auto" w:fill="auto"/>
            <w:noWrap/>
            <w:hideMark/>
          </w:tcPr>
          <w:p w14:paraId="5F37D777" w14:textId="77777777" w:rsidR="0027309C" w:rsidRPr="00526BD6" w:rsidRDefault="0027309C" w:rsidP="00861E2C">
            <w:pPr>
              <w:spacing w:after="0" w:line="240" w:lineRule="auto"/>
              <w:rPr>
                <w:rFonts w:eastAsia="Times New Roman" w:cstheme="minorHAnsi"/>
                <w:i/>
                <w:color w:val="000000"/>
                <w:sz w:val="20"/>
                <w:szCs w:val="20"/>
                <w:lang w:val="en-CA" w:eastAsia="fr-CA"/>
              </w:rPr>
            </w:pPr>
            <w:r w:rsidRPr="00526BD6">
              <w:rPr>
                <w:rFonts w:cstheme="minorHAnsi"/>
                <w:i/>
                <w:lang w:val="en-CA"/>
              </w:rPr>
              <w:t>Liver disease</w:t>
            </w:r>
          </w:p>
        </w:tc>
        <w:tc>
          <w:tcPr>
            <w:tcW w:w="5878" w:type="dxa"/>
            <w:tcBorders>
              <w:top w:val="nil"/>
              <w:left w:val="single" w:sz="4" w:space="0" w:color="auto"/>
              <w:bottom w:val="single" w:sz="4" w:space="0" w:color="auto"/>
              <w:right w:val="single" w:sz="4" w:space="0" w:color="auto"/>
            </w:tcBorders>
          </w:tcPr>
          <w:p w14:paraId="7C51D575" w14:textId="77777777" w:rsidR="0027309C" w:rsidRPr="00526BD6" w:rsidRDefault="0027309C" w:rsidP="00861E2C">
            <w:pPr>
              <w:spacing w:after="0" w:line="240" w:lineRule="auto"/>
              <w:rPr>
                <w:rFonts w:eastAsia="Times New Roman" w:cstheme="minorHAnsi"/>
                <w:color w:val="000000"/>
                <w:sz w:val="20"/>
                <w:szCs w:val="20"/>
                <w:lang w:eastAsia="fr-CA"/>
              </w:rPr>
            </w:pPr>
          </w:p>
        </w:tc>
      </w:tr>
      <w:tr w:rsidR="0027309C" w:rsidRPr="00526BD6" w14:paraId="4EB43969" w14:textId="77777777" w:rsidTr="00861E2C">
        <w:trPr>
          <w:trHeight w:val="300"/>
        </w:trPr>
        <w:tc>
          <w:tcPr>
            <w:tcW w:w="4253" w:type="dxa"/>
            <w:tcBorders>
              <w:top w:val="nil"/>
              <w:left w:val="single" w:sz="4" w:space="0" w:color="auto"/>
              <w:bottom w:val="single" w:sz="4" w:space="0" w:color="auto"/>
              <w:right w:val="single" w:sz="4" w:space="0" w:color="auto"/>
            </w:tcBorders>
            <w:shd w:val="clear" w:color="auto" w:fill="auto"/>
            <w:noWrap/>
            <w:hideMark/>
          </w:tcPr>
          <w:p w14:paraId="6B785E89" w14:textId="77777777" w:rsidR="0027309C" w:rsidRPr="00526BD6" w:rsidRDefault="0027309C" w:rsidP="00861E2C">
            <w:pPr>
              <w:autoSpaceDE w:val="0"/>
              <w:autoSpaceDN w:val="0"/>
              <w:adjustRightInd w:val="0"/>
              <w:spacing w:after="0" w:line="240" w:lineRule="auto"/>
              <w:rPr>
                <w:rFonts w:cstheme="minorHAnsi"/>
                <w:i/>
                <w:lang w:val="en-CA"/>
              </w:rPr>
            </w:pPr>
            <w:r w:rsidRPr="00526BD6">
              <w:rPr>
                <w:rFonts w:cstheme="minorHAnsi"/>
                <w:i/>
                <w:lang w:val="en-CA"/>
              </w:rPr>
              <w:t>Cerebrovascular disease</w:t>
            </w:r>
          </w:p>
        </w:tc>
        <w:tc>
          <w:tcPr>
            <w:tcW w:w="5878" w:type="dxa"/>
            <w:tcBorders>
              <w:top w:val="nil"/>
              <w:left w:val="single" w:sz="4" w:space="0" w:color="auto"/>
              <w:bottom w:val="single" w:sz="4" w:space="0" w:color="auto"/>
              <w:right w:val="single" w:sz="4" w:space="0" w:color="auto"/>
            </w:tcBorders>
          </w:tcPr>
          <w:p w14:paraId="03CF9C84" w14:textId="77777777" w:rsidR="0027309C" w:rsidRPr="00112EAB" w:rsidRDefault="0027309C" w:rsidP="00861E2C">
            <w:pPr>
              <w:spacing w:after="0" w:line="240" w:lineRule="auto"/>
              <w:rPr>
                <w:rFonts w:eastAsia="Times New Roman" w:cstheme="minorHAnsi"/>
                <w:color w:val="000000"/>
                <w:sz w:val="20"/>
                <w:szCs w:val="20"/>
                <w:highlight w:val="green"/>
                <w:lang w:val="en-CA" w:eastAsia="fr-CA"/>
              </w:rPr>
            </w:pPr>
          </w:p>
        </w:tc>
      </w:tr>
      <w:tr w:rsidR="0027309C" w:rsidRPr="00526BD6" w14:paraId="5DB5217C" w14:textId="77777777" w:rsidTr="00861E2C">
        <w:trPr>
          <w:trHeight w:val="300"/>
        </w:trPr>
        <w:tc>
          <w:tcPr>
            <w:tcW w:w="4253" w:type="dxa"/>
            <w:tcBorders>
              <w:top w:val="nil"/>
              <w:left w:val="single" w:sz="4" w:space="0" w:color="auto"/>
              <w:bottom w:val="single" w:sz="4" w:space="0" w:color="auto"/>
              <w:right w:val="single" w:sz="4" w:space="0" w:color="auto"/>
            </w:tcBorders>
            <w:shd w:val="clear" w:color="auto" w:fill="auto"/>
            <w:noWrap/>
            <w:hideMark/>
          </w:tcPr>
          <w:p w14:paraId="730B5997" w14:textId="77777777" w:rsidR="0027309C" w:rsidRPr="00526BD6" w:rsidRDefault="0027309C" w:rsidP="00861E2C">
            <w:pPr>
              <w:autoSpaceDE w:val="0"/>
              <w:autoSpaceDN w:val="0"/>
              <w:adjustRightInd w:val="0"/>
              <w:spacing w:after="0" w:line="240" w:lineRule="auto"/>
              <w:rPr>
                <w:rFonts w:cstheme="minorHAnsi"/>
                <w:i/>
                <w:lang w:val="en-CA"/>
              </w:rPr>
            </w:pPr>
            <w:r>
              <w:rPr>
                <w:rFonts w:eastAsia="Times New Roman" w:cstheme="minorHAnsi"/>
                <w:bCs/>
                <w:color w:val="000000"/>
                <w:lang w:eastAsia="fr-CA"/>
              </w:rPr>
              <w:t xml:space="preserve"> </w:t>
            </w:r>
            <w:r w:rsidRPr="00526BD6">
              <w:rPr>
                <w:rFonts w:cstheme="minorHAnsi"/>
                <w:i/>
                <w:lang w:val="en-CA"/>
              </w:rPr>
              <w:t>Fluid and electrolyte disorders</w:t>
            </w:r>
          </w:p>
        </w:tc>
        <w:tc>
          <w:tcPr>
            <w:tcW w:w="5878" w:type="dxa"/>
            <w:tcBorders>
              <w:top w:val="nil"/>
              <w:left w:val="single" w:sz="4" w:space="0" w:color="auto"/>
              <w:bottom w:val="single" w:sz="4" w:space="0" w:color="auto"/>
              <w:right w:val="single" w:sz="4" w:space="0" w:color="auto"/>
            </w:tcBorders>
          </w:tcPr>
          <w:p w14:paraId="1578FE01" w14:textId="77777777" w:rsidR="0027309C" w:rsidRPr="00526BD6" w:rsidRDefault="0027309C" w:rsidP="00861E2C">
            <w:pPr>
              <w:spacing w:after="0" w:line="240" w:lineRule="auto"/>
              <w:rPr>
                <w:rFonts w:eastAsia="Times New Roman" w:cstheme="minorHAnsi"/>
                <w:color w:val="000000"/>
                <w:sz w:val="20"/>
                <w:szCs w:val="20"/>
                <w:lang w:eastAsia="fr-CA"/>
              </w:rPr>
            </w:pPr>
          </w:p>
        </w:tc>
      </w:tr>
    </w:tbl>
    <w:p w14:paraId="342BD864" w14:textId="172A04D5" w:rsidR="00E04B4A" w:rsidRPr="0027309C" w:rsidRDefault="0027309C" w:rsidP="0027309C">
      <w:pPr>
        <w:pStyle w:val="Paragraphedeliste"/>
        <w:ind w:left="360"/>
        <w:rPr>
          <w:rFonts w:eastAsia="Times New Roman" w:cstheme="minorHAnsi"/>
          <w:bCs/>
          <w:color w:val="000000"/>
          <w:lang w:eastAsia="fr-CA"/>
        </w:rPr>
      </w:pPr>
      <w:r>
        <w:rPr>
          <w:rFonts w:eastAsia="Times New Roman" w:cstheme="minorHAnsi"/>
          <w:bCs/>
          <w:color w:val="000000"/>
          <w:lang w:eastAsia="fr-CA"/>
        </w:rPr>
        <w:t xml:space="preserve">*Algorithme validé sur la base des résultats de </w:t>
      </w:r>
      <w:proofErr w:type="spellStart"/>
      <w:r>
        <w:rPr>
          <w:rFonts w:eastAsia="Times New Roman" w:cstheme="minorHAnsi"/>
          <w:bCs/>
          <w:color w:val="000000"/>
          <w:lang w:eastAsia="fr-CA"/>
        </w:rPr>
        <w:t>Tonelli</w:t>
      </w:r>
      <w:proofErr w:type="spellEnd"/>
      <w:r>
        <w:rPr>
          <w:rFonts w:eastAsia="Times New Roman" w:cstheme="minorHAnsi"/>
          <w:bCs/>
          <w:color w:val="000000"/>
          <w:lang w:eastAsia="fr-CA"/>
        </w:rPr>
        <w:t xml:space="preserve"> et </w:t>
      </w:r>
      <w:proofErr w:type="gramStart"/>
      <w:r>
        <w:rPr>
          <w:rFonts w:eastAsia="Times New Roman" w:cstheme="minorHAnsi"/>
          <w:bCs/>
          <w:color w:val="000000"/>
          <w:lang w:eastAsia="fr-CA"/>
        </w:rPr>
        <w:t>al.,</w:t>
      </w:r>
      <w:proofErr w:type="gramEnd"/>
      <w:r>
        <w:rPr>
          <w:rFonts w:eastAsia="Times New Roman" w:cstheme="minorHAnsi"/>
          <w:bCs/>
          <w:color w:val="000000"/>
          <w:lang w:eastAsia="fr-CA"/>
        </w:rPr>
        <w:t xml:space="preserve"> (2015).</w:t>
      </w:r>
      <w:ins w:id="18" w:author="Ahmed Ghachem" w:date="2021-01-14T10:31:00Z">
        <w:r w:rsidR="00112EAB" w:rsidRPr="0027309C">
          <w:rPr>
            <w:rFonts w:eastAsia="Times New Roman" w:cstheme="minorHAnsi"/>
            <w:bCs/>
            <w:color w:val="000000"/>
            <w:lang w:eastAsia="fr-CA"/>
          </w:rPr>
          <w:br w:type="page"/>
        </w:r>
      </w:ins>
    </w:p>
    <w:p w14:paraId="774103F9" w14:textId="6E3F2610" w:rsidR="00254A7D" w:rsidRPr="00BF6414" w:rsidRDefault="00BF6414" w:rsidP="00BF6414">
      <w:pPr>
        <w:rPr>
          <w:rFonts w:ascii="Times New Roman" w:hAnsi="Times New Roman" w:cs="Times New Roman"/>
          <w:lang w:eastAsia="fr-CA"/>
        </w:rPr>
      </w:pPr>
      <w:bookmarkStart w:id="19" w:name="_GoBack"/>
      <w:bookmarkEnd w:id="19"/>
      <w:r>
        <w:rPr>
          <w:rFonts w:cstheme="minorHAnsi"/>
          <w:b/>
          <w:color w:val="000000" w:themeColor="text1"/>
          <w:szCs w:val="24"/>
        </w:rPr>
        <w:lastRenderedPageBreak/>
        <w:t xml:space="preserve">Analyses de sensibilité </w:t>
      </w:r>
    </w:p>
    <w:p w14:paraId="4363E430" w14:textId="68D5500A" w:rsidR="00BF6414" w:rsidRDefault="00BF6414" w:rsidP="00521211">
      <w:pPr>
        <w:jc w:val="both"/>
        <w:rPr>
          <w:rFonts w:cstheme="minorHAnsi"/>
          <w:color w:val="000000" w:themeColor="text1"/>
          <w:szCs w:val="24"/>
        </w:rPr>
      </w:pPr>
      <w:r>
        <w:rPr>
          <w:rFonts w:cstheme="minorHAnsi"/>
          <w:b/>
          <w:color w:val="000000" w:themeColor="text1"/>
          <w:szCs w:val="24"/>
        </w:rPr>
        <w:tab/>
      </w:r>
      <w:r w:rsidRPr="00BF6414">
        <w:rPr>
          <w:rFonts w:cstheme="minorHAnsi"/>
          <w:color w:val="000000" w:themeColor="text1"/>
          <w:szCs w:val="24"/>
        </w:rPr>
        <w:t>Algorithme de</w:t>
      </w:r>
      <w:r>
        <w:rPr>
          <w:rFonts w:cstheme="minorHAnsi"/>
          <w:color w:val="000000" w:themeColor="text1"/>
          <w:szCs w:val="24"/>
        </w:rPr>
        <w:t xml:space="preserve"> repérage des conditions dans les bases de données :</w:t>
      </w:r>
    </w:p>
    <w:p w14:paraId="5A6C8B1D" w14:textId="39DDB069" w:rsidR="00BF6414" w:rsidRDefault="00BF6414" w:rsidP="00521211">
      <w:pPr>
        <w:jc w:val="both"/>
        <w:rPr>
          <w:rFonts w:cstheme="minorHAnsi"/>
          <w:color w:val="000000" w:themeColor="text1"/>
          <w:szCs w:val="24"/>
        </w:rPr>
      </w:pPr>
      <w:r>
        <w:rPr>
          <w:rFonts w:cstheme="minorHAnsi"/>
          <w:color w:val="000000" w:themeColor="text1"/>
          <w:szCs w:val="24"/>
        </w:rPr>
        <w:t>Prévalence de chaque condition en utilisant :</w:t>
      </w:r>
    </w:p>
    <w:p w14:paraId="30457E02" w14:textId="23009E01" w:rsidR="00BF6414" w:rsidRDefault="00BF6414" w:rsidP="00521211">
      <w:pPr>
        <w:jc w:val="both"/>
        <w:rPr>
          <w:rFonts w:cstheme="minorHAnsi"/>
          <w:color w:val="000000" w:themeColor="text1"/>
          <w:szCs w:val="24"/>
        </w:rPr>
      </w:pPr>
      <w:r>
        <w:rPr>
          <w:rFonts w:cstheme="minorHAnsi"/>
          <w:color w:val="000000" w:themeColor="text1"/>
          <w:szCs w:val="24"/>
        </w:rPr>
        <w:t>Seulement MED-ECHO,</w:t>
      </w:r>
    </w:p>
    <w:p w14:paraId="2EA20E0E" w14:textId="12572788" w:rsidR="00BF6414" w:rsidRDefault="00BF6414" w:rsidP="00BF6414">
      <w:pPr>
        <w:jc w:val="both"/>
        <w:rPr>
          <w:rFonts w:cstheme="minorHAnsi"/>
          <w:sz w:val="20"/>
          <w:szCs w:val="20"/>
          <w:lang w:eastAsia="fr-CA"/>
        </w:rPr>
      </w:pPr>
      <w:r>
        <w:rPr>
          <w:rFonts w:cstheme="minorHAnsi"/>
          <w:color w:val="000000" w:themeColor="text1"/>
          <w:szCs w:val="24"/>
        </w:rPr>
        <w:t xml:space="preserve">MED-ECHO, en plus </w:t>
      </w:r>
      <w:r>
        <w:rPr>
          <w:rFonts w:cstheme="minorHAnsi"/>
          <w:sz w:val="20"/>
          <w:szCs w:val="20"/>
          <w:lang w:eastAsia="fr-CA"/>
        </w:rPr>
        <w:t>d’u</w:t>
      </w:r>
      <w:r>
        <w:rPr>
          <w:rFonts w:cstheme="minorHAnsi"/>
          <w:sz w:val="20"/>
          <w:szCs w:val="20"/>
          <w:lang w:eastAsia="fr-CA"/>
        </w:rPr>
        <w:t xml:space="preserve">n diagnostic de la condition médicale inscrit </w:t>
      </w:r>
      <w:r>
        <w:rPr>
          <w:rFonts w:cstheme="minorHAnsi"/>
          <w:sz w:val="20"/>
          <w:szCs w:val="20"/>
          <w:lang w:eastAsia="fr-CA"/>
        </w:rPr>
        <w:t>dans SMOD</w:t>
      </w:r>
      <w:r>
        <w:rPr>
          <w:rFonts w:cstheme="minorHAnsi"/>
          <w:sz w:val="20"/>
          <w:szCs w:val="20"/>
          <w:lang w:eastAsia="fr-CA"/>
        </w:rPr>
        <w:t xml:space="preserve"> ou</w:t>
      </w:r>
      <w:r>
        <w:rPr>
          <w:rFonts w:cstheme="minorHAnsi"/>
          <w:sz w:val="20"/>
          <w:szCs w:val="20"/>
          <w:lang w:eastAsia="fr-CA"/>
        </w:rPr>
        <w:t xml:space="preserve"> BDCU</w:t>
      </w:r>
      <w:r>
        <w:rPr>
          <w:rFonts w:cstheme="minorHAnsi"/>
          <w:sz w:val="20"/>
          <w:szCs w:val="20"/>
          <w:lang w:eastAsia="fr-CA"/>
        </w:rPr>
        <w:t>, suivi d’un autre diagnostic inscrit dans (MED-ECHO; SMOD; BDCU), dans un intervalle de minimum 30 jours et un maximum de 2 ans (730 jours) après le premier service.</w:t>
      </w:r>
    </w:p>
    <w:p w14:paraId="7F8961ED" w14:textId="77777777" w:rsidR="00BF6414" w:rsidRDefault="00BF6414" w:rsidP="00BF6414">
      <w:pPr>
        <w:jc w:val="both"/>
        <w:rPr>
          <w:rFonts w:cstheme="minorHAnsi"/>
          <w:sz w:val="20"/>
          <w:szCs w:val="20"/>
          <w:lang w:eastAsia="fr-CA"/>
        </w:rPr>
      </w:pPr>
    </w:p>
    <w:p w14:paraId="14168277" w14:textId="68F0258F" w:rsidR="00BF6414" w:rsidRDefault="00BF6414" w:rsidP="00BF6414">
      <w:pPr>
        <w:jc w:val="both"/>
        <w:rPr>
          <w:rFonts w:cstheme="minorHAnsi"/>
          <w:sz w:val="20"/>
          <w:szCs w:val="20"/>
          <w:lang w:eastAsia="fr-CA"/>
        </w:rPr>
      </w:pPr>
      <w:r>
        <w:rPr>
          <w:rFonts w:cstheme="minorHAnsi"/>
          <w:color w:val="000000" w:themeColor="text1"/>
          <w:szCs w:val="24"/>
        </w:rPr>
        <w:t xml:space="preserve">MED-ECHO, en plus </w:t>
      </w:r>
      <w:r>
        <w:rPr>
          <w:rFonts w:cstheme="minorHAnsi"/>
          <w:sz w:val="20"/>
          <w:szCs w:val="20"/>
          <w:lang w:eastAsia="fr-CA"/>
        </w:rPr>
        <w:t>d’un diagnostic de la condition médicale inscrit dans SMOD ou BDCU, suivi d’un autre diagnostic inscrit dans (MED-ECHO; SMOD; BDCU), dans un intervalle de minimum 30 jours</w:t>
      </w:r>
      <w:r>
        <w:rPr>
          <w:rFonts w:cstheme="minorHAnsi"/>
          <w:sz w:val="20"/>
          <w:szCs w:val="20"/>
          <w:lang w:eastAsia="fr-CA"/>
        </w:rPr>
        <w:t xml:space="preserve"> et un maximum de 1 an (365 </w:t>
      </w:r>
      <w:r>
        <w:rPr>
          <w:rFonts w:cstheme="minorHAnsi"/>
          <w:sz w:val="20"/>
          <w:szCs w:val="20"/>
          <w:lang w:eastAsia="fr-CA"/>
        </w:rPr>
        <w:t>jours) après le premier service.</w:t>
      </w:r>
    </w:p>
    <w:p w14:paraId="5FDDDC14" w14:textId="77777777" w:rsidR="00BF6414" w:rsidRDefault="00BF6414" w:rsidP="00BF6414">
      <w:pPr>
        <w:jc w:val="both"/>
        <w:rPr>
          <w:rFonts w:cstheme="minorHAnsi"/>
          <w:sz w:val="20"/>
          <w:szCs w:val="20"/>
          <w:lang w:eastAsia="fr-CA"/>
        </w:rPr>
      </w:pPr>
    </w:p>
    <w:p w14:paraId="61CD0C21" w14:textId="45C5370C" w:rsidR="00BF6414" w:rsidRDefault="00BF6414" w:rsidP="00BF6414">
      <w:pPr>
        <w:jc w:val="both"/>
        <w:rPr>
          <w:rFonts w:cstheme="minorHAnsi"/>
          <w:sz w:val="20"/>
          <w:szCs w:val="20"/>
          <w:lang w:eastAsia="fr-CA"/>
        </w:rPr>
      </w:pPr>
      <w:r>
        <w:rPr>
          <w:rFonts w:cstheme="minorHAnsi"/>
          <w:color w:val="000000" w:themeColor="text1"/>
          <w:szCs w:val="24"/>
        </w:rPr>
        <w:t xml:space="preserve">MED-ECHO, en plus </w:t>
      </w:r>
      <w:r>
        <w:rPr>
          <w:rFonts w:cstheme="minorHAnsi"/>
          <w:sz w:val="20"/>
          <w:szCs w:val="20"/>
          <w:lang w:eastAsia="fr-CA"/>
        </w:rPr>
        <w:t>d’</w:t>
      </w:r>
      <w:r>
        <w:rPr>
          <w:rFonts w:cstheme="minorHAnsi"/>
          <w:sz w:val="20"/>
          <w:szCs w:val="20"/>
          <w:lang w:eastAsia="fr-CA"/>
        </w:rPr>
        <w:t>u</w:t>
      </w:r>
      <w:r>
        <w:rPr>
          <w:rFonts w:cstheme="minorHAnsi"/>
          <w:sz w:val="20"/>
          <w:szCs w:val="20"/>
          <w:lang w:eastAsia="fr-CA"/>
        </w:rPr>
        <w:t>n diagnostic de la condition médicale inscrit dans SMOD ou BDCU</w:t>
      </w:r>
      <w:r>
        <w:rPr>
          <w:rFonts w:cstheme="minorHAnsi"/>
          <w:sz w:val="20"/>
          <w:szCs w:val="20"/>
          <w:lang w:eastAsia="fr-CA"/>
        </w:rPr>
        <w:t>.</w:t>
      </w:r>
    </w:p>
    <w:p w14:paraId="3E97D4D7" w14:textId="77777777" w:rsidR="00BF6414" w:rsidRDefault="00BF6414" w:rsidP="00BF6414">
      <w:pPr>
        <w:jc w:val="both"/>
        <w:rPr>
          <w:rFonts w:cstheme="minorHAnsi"/>
          <w:sz w:val="20"/>
          <w:szCs w:val="20"/>
          <w:lang w:eastAsia="fr-CA"/>
        </w:rPr>
      </w:pPr>
    </w:p>
    <w:p w14:paraId="27829245" w14:textId="77777777" w:rsidR="00BF6414" w:rsidRDefault="00BF6414" w:rsidP="00BF6414">
      <w:pPr>
        <w:jc w:val="both"/>
        <w:rPr>
          <w:rFonts w:ascii="Times New Roman" w:hAnsi="Times New Roman" w:cs="Times New Roman"/>
          <w:lang w:eastAsia="fr-CA"/>
        </w:rPr>
      </w:pPr>
      <w:r>
        <w:rPr>
          <w:rFonts w:ascii="Times New Roman" w:hAnsi="Times New Roman" w:cs="Times New Roman"/>
          <w:lang w:eastAsia="fr-CA"/>
        </w:rPr>
        <w:t>Il serait pertinent de :</w:t>
      </w:r>
    </w:p>
    <w:p w14:paraId="57321A9C" w14:textId="77777777" w:rsidR="00BF6414" w:rsidRDefault="00BF6414" w:rsidP="00BF6414">
      <w:pPr>
        <w:jc w:val="both"/>
        <w:rPr>
          <w:rFonts w:ascii="Times New Roman" w:hAnsi="Times New Roman" w:cs="Times New Roman"/>
          <w:lang w:eastAsia="fr-CA"/>
        </w:rPr>
      </w:pPr>
      <w:r>
        <w:rPr>
          <w:rFonts w:ascii="Times New Roman" w:hAnsi="Times New Roman" w:cs="Times New Roman"/>
          <w:lang w:eastAsia="fr-CA"/>
        </w:rPr>
        <w:t xml:space="preserve">Calculer l’indicateur avec des périodes de recul qui varient entre 1 an et 5 ans avant la date index (index_1 </w:t>
      </w:r>
      <w:r w:rsidRPr="00E04B4A">
        <w:rPr>
          <w:rFonts w:ascii="Times New Roman" w:hAnsi="Times New Roman" w:cs="Times New Roman"/>
          <w:i/>
          <w:lang w:eastAsia="fr-CA"/>
        </w:rPr>
        <w:t>vs</w:t>
      </w:r>
      <w:r>
        <w:rPr>
          <w:rFonts w:ascii="Times New Roman" w:hAnsi="Times New Roman" w:cs="Times New Roman"/>
          <w:lang w:eastAsia="fr-CA"/>
        </w:rPr>
        <w:t xml:space="preserve"> index_2 </w:t>
      </w:r>
      <w:r w:rsidRPr="00E04B4A">
        <w:rPr>
          <w:rFonts w:ascii="Times New Roman" w:hAnsi="Times New Roman" w:cs="Times New Roman"/>
          <w:i/>
          <w:lang w:eastAsia="fr-CA"/>
        </w:rPr>
        <w:t>vs</w:t>
      </w:r>
      <w:r>
        <w:rPr>
          <w:rFonts w:ascii="Times New Roman" w:hAnsi="Times New Roman" w:cs="Times New Roman"/>
          <w:lang w:eastAsia="fr-CA"/>
        </w:rPr>
        <w:t xml:space="preserve"> index_3 </w:t>
      </w:r>
      <w:r w:rsidRPr="00E04B4A">
        <w:rPr>
          <w:rFonts w:ascii="Times New Roman" w:hAnsi="Times New Roman" w:cs="Times New Roman"/>
          <w:i/>
          <w:lang w:eastAsia="fr-CA"/>
        </w:rPr>
        <w:t>vs</w:t>
      </w:r>
      <w:r>
        <w:rPr>
          <w:rFonts w:ascii="Times New Roman" w:hAnsi="Times New Roman" w:cs="Times New Roman"/>
          <w:lang w:eastAsia="fr-CA"/>
        </w:rPr>
        <w:t xml:space="preserve"> index_4 </w:t>
      </w:r>
      <w:r w:rsidRPr="00E04B4A">
        <w:rPr>
          <w:rFonts w:ascii="Times New Roman" w:hAnsi="Times New Roman" w:cs="Times New Roman"/>
          <w:i/>
          <w:lang w:eastAsia="fr-CA"/>
        </w:rPr>
        <w:t>vs</w:t>
      </w:r>
      <w:r>
        <w:rPr>
          <w:rFonts w:ascii="Times New Roman" w:hAnsi="Times New Roman" w:cs="Times New Roman"/>
          <w:lang w:eastAsia="fr-CA"/>
        </w:rPr>
        <w:t xml:space="preserve"> index_5)</w:t>
      </w:r>
    </w:p>
    <w:p w14:paraId="3833BFB1" w14:textId="77777777" w:rsidR="00BF6414" w:rsidRDefault="00BF6414" w:rsidP="00BF6414">
      <w:pPr>
        <w:jc w:val="both"/>
        <w:rPr>
          <w:rFonts w:ascii="Times New Roman" w:hAnsi="Times New Roman" w:cs="Times New Roman"/>
          <w:lang w:eastAsia="fr-CA"/>
        </w:rPr>
      </w:pPr>
      <w:r>
        <w:rPr>
          <w:rFonts w:ascii="Times New Roman" w:hAnsi="Times New Roman" w:cs="Times New Roman"/>
          <w:lang w:eastAsia="fr-CA"/>
        </w:rPr>
        <w:t xml:space="preserve">Évaluer la performance d’indicateurs (index_1 </w:t>
      </w:r>
      <w:r w:rsidRPr="00E04B4A">
        <w:rPr>
          <w:rFonts w:ascii="Times New Roman" w:hAnsi="Times New Roman" w:cs="Times New Roman"/>
          <w:i/>
          <w:lang w:eastAsia="fr-CA"/>
        </w:rPr>
        <w:t>vs</w:t>
      </w:r>
      <w:r>
        <w:rPr>
          <w:rFonts w:ascii="Times New Roman" w:hAnsi="Times New Roman" w:cs="Times New Roman"/>
          <w:lang w:eastAsia="fr-CA"/>
        </w:rPr>
        <w:t xml:space="preserve"> index_2 </w:t>
      </w:r>
      <w:r w:rsidRPr="00E04B4A">
        <w:rPr>
          <w:rFonts w:ascii="Times New Roman" w:hAnsi="Times New Roman" w:cs="Times New Roman"/>
          <w:i/>
          <w:lang w:eastAsia="fr-CA"/>
        </w:rPr>
        <w:t>vs</w:t>
      </w:r>
      <w:r>
        <w:rPr>
          <w:rFonts w:ascii="Times New Roman" w:hAnsi="Times New Roman" w:cs="Times New Roman"/>
          <w:lang w:eastAsia="fr-CA"/>
        </w:rPr>
        <w:t xml:space="preserve"> index_3 </w:t>
      </w:r>
      <w:r w:rsidRPr="00E04B4A">
        <w:rPr>
          <w:rFonts w:ascii="Times New Roman" w:hAnsi="Times New Roman" w:cs="Times New Roman"/>
          <w:i/>
          <w:lang w:eastAsia="fr-CA"/>
        </w:rPr>
        <w:t>vs</w:t>
      </w:r>
      <w:r>
        <w:rPr>
          <w:rFonts w:ascii="Times New Roman" w:hAnsi="Times New Roman" w:cs="Times New Roman"/>
          <w:lang w:eastAsia="fr-CA"/>
        </w:rPr>
        <w:t xml:space="preserve"> index_4 </w:t>
      </w:r>
      <w:r w:rsidRPr="00E04B4A">
        <w:rPr>
          <w:rFonts w:ascii="Times New Roman" w:hAnsi="Times New Roman" w:cs="Times New Roman"/>
          <w:i/>
          <w:lang w:eastAsia="fr-CA"/>
        </w:rPr>
        <w:t>vs</w:t>
      </w:r>
      <w:r>
        <w:rPr>
          <w:rFonts w:ascii="Times New Roman" w:hAnsi="Times New Roman" w:cs="Times New Roman"/>
          <w:lang w:eastAsia="fr-CA"/>
        </w:rPr>
        <w:t xml:space="preserve"> index_5) pour prédire différentes variables d’intérêts [mortalité vs ré-hospitalisation vs …]. Les indicateurs de performance suivants seront utilisés : L’air sous la courbe (AUC), le score de Brier,</w:t>
      </w:r>
      <w:r w:rsidRPr="00C9184B">
        <w:rPr>
          <w:rFonts w:ascii="Times New Roman" w:hAnsi="Times New Roman" w:cs="Times New Roman"/>
          <w:lang w:eastAsia="fr-CA"/>
        </w:rPr>
        <w:t xml:space="preserve"> l’amélioration nette du reclassement</w:t>
      </w:r>
      <w:r>
        <w:rPr>
          <w:rFonts w:ascii="Times New Roman" w:hAnsi="Times New Roman" w:cs="Times New Roman"/>
          <w:lang w:eastAsia="fr-CA"/>
        </w:rPr>
        <w:t>.</w:t>
      </w:r>
    </w:p>
    <w:p w14:paraId="344DCE28" w14:textId="77777777" w:rsidR="00BF6414" w:rsidRDefault="00BF6414" w:rsidP="00BF6414">
      <w:pPr>
        <w:jc w:val="both"/>
        <w:rPr>
          <w:rFonts w:ascii="Times New Roman" w:hAnsi="Times New Roman" w:cs="Times New Roman"/>
          <w:lang w:eastAsia="fr-CA"/>
        </w:rPr>
      </w:pPr>
      <w:r>
        <w:rPr>
          <w:rFonts w:ascii="Times New Roman" w:hAnsi="Times New Roman" w:cs="Times New Roman"/>
          <w:lang w:eastAsia="fr-CA"/>
        </w:rPr>
        <w:t xml:space="preserve">Ceci permettra de faire des recommandations  sur la période de recul la plus adéquate selon la variable d’intérêt.  </w:t>
      </w:r>
    </w:p>
    <w:p w14:paraId="14CD6AB0" w14:textId="77777777" w:rsidR="00BF6414" w:rsidRDefault="00BF6414" w:rsidP="00BF6414">
      <w:pPr>
        <w:jc w:val="both"/>
        <w:rPr>
          <w:rFonts w:cstheme="minorHAnsi"/>
          <w:sz w:val="20"/>
          <w:szCs w:val="20"/>
          <w:lang w:eastAsia="fr-CA"/>
        </w:rPr>
      </w:pPr>
    </w:p>
    <w:p w14:paraId="74FFD629" w14:textId="69BA642D" w:rsidR="00BF6414" w:rsidRPr="00BF6414" w:rsidRDefault="00BF6414" w:rsidP="00521211">
      <w:pPr>
        <w:jc w:val="both"/>
        <w:rPr>
          <w:rFonts w:cstheme="minorHAnsi"/>
          <w:color w:val="000000" w:themeColor="text1"/>
          <w:szCs w:val="24"/>
        </w:rPr>
      </w:pPr>
    </w:p>
    <w:sectPr w:rsidR="00BF6414" w:rsidRPr="00BF6414" w:rsidSect="00A676FA">
      <w:pgSz w:w="12240" w:h="15840"/>
      <w:pgMar w:top="1134" w:right="958" w:bottom="992"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Mike Benigeri" w:date="2021-01-12T14:44:00Z" w:initials="MB">
    <w:p w14:paraId="581AC68A" w14:textId="43FC32A0" w:rsidR="00897534" w:rsidRDefault="00897534">
      <w:pPr>
        <w:pStyle w:val="Commentaire"/>
      </w:pPr>
      <w:r>
        <w:rPr>
          <w:rStyle w:val="Marquedecommentaire"/>
        </w:rPr>
        <w:annotationRef/>
      </w:r>
      <w:r>
        <w:t>2006 à 2020</w:t>
      </w:r>
    </w:p>
  </w:comment>
  <w:comment w:id="7" w:author="Mike Benigeri" w:date="2021-01-12T14:46:00Z" w:initials="MB">
    <w:p w14:paraId="4FBAD7D2" w14:textId="04352C10" w:rsidR="00897534" w:rsidRDefault="00897534">
      <w:pPr>
        <w:pStyle w:val="Commentaire"/>
      </w:pPr>
      <w:r>
        <w:rPr>
          <w:rStyle w:val="Marquedecommentaire"/>
        </w:rPr>
        <w:annotationRef/>
      </w:r>
      <w:r>
        <w:t>?</w:t>
      </w:r>
    </w:p>
  </w:comment>
  <w:comment w:id="8" w:author="Mike Benigeri" w:date="2021-01-12T14:46:00Z" w:initials="MB">
    <w:p w14:paraId="3D2F06E2" w14:textId="00C9908B" w:rsidR="00897534" w:rsidRDefault="00897534">
      <w:pPr>
        <w:pStyle w:val="Commentaire"/>
      </w:pPr>
      <w:r>
        <w:rPr>
          <w:rStyle w:val="Marquedecommentaire"/>
        </w:rPr>
        <w:annotationRef/>
      </w:r>
      <w:r>
        <w:t>2006</w:t>
      </w:r>
    </w:p>
  </w:comment>
  <w:comment w:id="11" w:author="Ahmed Ghachem" w:date="2020-03-16T12:21:00Z" w:initials="AG">
    <w:p w14:paraId="5AA88AA0" w14:textId="77777777" w:rsidR="00897534" w:rsidRDefault="00897534" w:rsidP="001D4354">
      <w:pPr>
        <w:pStyle w:val="Commentaire"/>
      </w:pPr>
      <w:r>
        <w:rPr>
          <w:rStyle w:val="Marquedecommentaire"/>
        </w:rPr>
        <w:annotationRef/>
      </w:r>
      <w:hyperlink r:id="rId1" w:history="1">
        <w:r>
          <w:rPr>
            <w:rStyle w:val="Lienhypertexte"/>
          </w:rPr>
          <w:t>https://www.inspq.qc.ca/pdf/publications/1059_HypertensionArterielle.pdf</w:t>
        </w:r>
      </w:hyperlink>
    </w:p>
  </w:comment>
  <w:comment w:id="12" w:author="Ahmed Ghachem" w:date="2020-03-16T12:21:00Z" w:initials="AG">
    <w:p w14:paraId="0EDB07BA" w14:textId="77777777" w:rsidR="00897534" w:rsidRDefault="00897534" w:rsidP="001D4354">
      <w:pPr>
        <w:pStyle w:val="Commentaire"/>
      </w:pPr>
      <w:r>
        <w:rPr>
          <w:rStyle w:val="Marquedecommentaire"/>
        </w:rPr>
        <w:annotationRef/>
      </w:r>
      <w:hyperlink r:id="rId2" w:history="1">
        <w:r>
          <w:rPr>
            <w:rStyle w:val="Lienhypertexte"/>
          </w:rPr>
          <w:t>https://www.inspq.qc.ca/pdf/publications/1059_HypertensionArterielle.pdf</w:t>
        </w:r>
      </w:hyperlink>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1AC68A" w15:done="0"/>
  <w15:commentEx w15:paraId="4FBAD7D2" w15:done="0"/>
  <w15:commentEx w15:paraId="3D2F06E2" w15:done="0"/>
  <w15:commentEx w15:paraId="5AA88AA0" w15:done="0"/>
  <w15:commentEx w15:paraId="0EDB07B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1AC68A" w16cid:durableId="23A83436"/>
  <w16cid:commentId w16cid:paraId="4FBAD7D2" w16cid:durableId="23A834C8"/>
  <w16cid:commentId w16cid:paraId="3D2F06E2" w16cid:durableId="23A834BD"/>
  <w16cid:commentId w16cid:paraId="19685EAC" w16cid:durableId="23A83517"/>
  <w16cid:commentId w16cid:paraId="601085CD" w16cid:durableId="23A8331D"/>
  <w16cid:commentId w16cid:paraId="7BE960B3" w16cid:durableId="23A8331E"/>
  <w16cid:commentId w16cid:paraId="5AA88AA0" w16cid:durableId="23A8331F"/>
  <w16cid:commentId w16cid:paraId="235D55C7" w16cid:durableId="23A8355F"/>
  <w16cid:commentId w16cid:paraId="0EDB07BA" w16cid:durableId="23A83320"/>
  <w16cid:commentId w16cid:paraId="1EF8D5C0" w16cid:durableId="21EBEA24"/>
  <w16cid:commentId w16cid:paraId="2065A276" w16cid:durableId="21ECF42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9CC2F0" w14:textId="77777777" w:rsidR="003626B4" w:rsidRDefault="003626B4" w:rsidP="00674CBF">
      <w:pPr>
        <w:spacing w:after="0" w:line="240" w:lineRule="auto"/>
      </w:pPr>
      <w:r>
        <w:separator/>
      </w:r>
    </w:p>
  </w:endnote>
  <w:endnote w:type="continuationSeparator" w:id="0">
    <w:p w14:paraId="124A4057" w14:textId="77777777" w:rsidR="003626B4" w:rsidRDefault="003626B4" w:rsidP="00674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EA64C0" w14:textId="0F71A8FC" w:rsidR="00897534" w:rsidRPr="001016A6" w:rsidRDefault="00897534" w:rsidP="00A05629">
    <w:pPr>
      <w:pStyle w:val="Pieddepage"/>
      <w:tabs>
        <w:tab w:val="clear" w:pos="4320"/>
        <w:tab w:val="clear" w:pos="8640"/>
        <w:tab w:val="center" w:pos="4962"/>
        <w:tab w:val="right" w:pos="9923"/>
      </w:tabs>
      <w:spacing w:line="192" w:lineRule="auto"/>
      <w:jc w:val="right"/>
      <w:rPr>
        <w:sz w:val="18"/>
        <w:szCs w:val="18"/>
      </w:rPr>
    </w:pPr>
    <w:r w:rsidRPr="0080661E">
      <w:rPr>
        <w:noProof/>
        <w:sz w:val="18"/>
        <w:lang w:eastAsia="fr-CA"/>
      </w:rPr>
      <w:drawing>
        <wp:anchor distT="0" distB="0" distL="114300" distR="114300" simplePos="0" relativeHeight="251659264" behindDoc="0" locked="0" layoutInCell="1" allowOverlap="1" wp14:anchorId="37C77DA6" wp14:editId="3AB25B38">
          <wp:simplePos x="0" y="0"/>
          <wp:positionH relativeFrom="column">
            <wp:posOffset>-444831</wp:posOffset>
          </wp:positionH>
          <wp:positionV relativeFrom="paragraph">
            <wp:posOffset>-134647</wp:posOffset>
          </wp:positionV>
          <wp:extent cx="1604645" cy="681355"/>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4645" cy="681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8E1DFE" w14:textId="77777777" w:rsidR="00897534" w:rsidRPr="001016A6" w:rsidRDefault="00897534" w:rsidP="00A05629">
    <w:pPr>
      <w:pStyle w:val="Pieddepage"/>
      <w:tabs>
        <w:tab w:val="clear" w:pos="4320"/>
        <w:tab w:val="clear" w:pos="8640"/>
        <w:tab w:val="center" w:pos="4962"/>
        <w:tab w:val="right" w:pos="9923"/>
      </w:tabs>
      <w:spacing w:line="192" w:lineRule="auto"/>
      <w:jc w:val="right"/>
      <w:rPr>
        <w:sz w:val="18"/>
        <w:szCs w:val="18"/>
      </w:rPr>
    </w:pPr>
  </w:p>
  <w:p w14:paraId="52906739" w14:textId="6762447D" w:rsidR="00897534" w:rsidRPr="00A05629" w:rsidRDefault="00897534" w:rsidP="00A05629">
    <w:pPr>
      <w:pStyle w:val="Pieddepage"/>
      <w:tabs>
        <w:tab w:val="clear" w:pos="4320"/>
        <w:tab w:val="clear" w:pos="8640"/>
        <w:tab w:val="center" w:pos="4962"/>
        <w:tab w:val="right" w:pos="9923"/>
      </w:tabs>
      <w:spacing w:line="192" w:lineRule="auto"/>
      <w:jc w:val="right"/>
      <w:rPr>
        <w:sz w:val="18"/>
        <w:szCs w:val="18"/>
      </w:rPr>
    </w:pPr>
    <w:r w:rsidRPr="00A05629">
      <w:rPr>
        <w:sz w:val="18"/>
        <w:szCs w:val="18"/>
      </w:rPr>
      <w:t xml:space="preserve">Gestion et valorisation des données </w:t>
    </w:r>
    <w:proofErr w:type="spellStart"/>
    <w:r w:rsidRPr="00A05629">
      <w:rPr>
        <w:sz w:val="18"/>
        <w:szCs w:val="18"/>
      </w:rPr>
      <w:t>clinico</w:t>
    </w:r>
    <w:proofErr w:type="spellEnd"/>
    <w:r w:rsidRPr="00A05629">
      <w:rPr>
        <w:sz w:val="18"/>
        <w:szCs w:val="18"/>
      </w:rPr>
      <w:t>-administratives</w:t>
    </w:r>
  </w:p>
  <w:p w14:paraId="08D4E2E2" w14:textId="77777777" w:rsidR="00897534" w:rsidRPr="00A05629" w:rsidRDefault="00897534" w:rsidP="00A05629">
    <w:pPr>
      <w:pStyle w:val="Pieddepage"/>
      <w:tabs>
        <w:tab w:val="clear" w:pos="4320"/>
        <w:tab w:val="clear" w:pos="8640"/>
        <w:tab w:val="center" w:pos="4962"/>
        <w:tab w:val="right" w:pos="9923"/>
      </w:tabs>
      <w:spacing w:line="192" w:lineRule="auto"/>
      <w:jc w:val="right"/>
      <w:rPr>
        <w:sz w:val="18"/>
        <w:szCs w:val="18"/>
      </w:rPr>
    </w:pPr>
    <w:r w:rsidRPr="00A05629">
      <w:rPr>
        <w:sz w:val="18"/>
        <w:szCs w:val="18"/>
      </w:rPr>
      <w:t>Laboratoire d’analyse populationnelle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5F80D7" w14:textId="77777777" w:rsidR="003626B4" w:rsidRDefault="003626B4" w:rsidP="00674CBF">
      <w:pPr>
        <w:spacing w:after="0" w:line="240" w:lineRule="auto"/>
      </w:pPr>
      <w:r>
        <w:separator/>
      </w:r>
    </w:p>
  </w:footnote>
  <w:footnote w:type="continuationSeparator" w:id="0">
    <w:p w14:paraId="238B2972" w14:textId="77777777" w:rsidR="003626B4" w:rsidRDefault="003626B4" w:rsidP="00674C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977D0" w14:textId="4D13C72D" w:rsidR="00897534" w:rsidRDefault="00897534">
    <w:pPr>
      <w:pStyle w:val="En-tte"/>
    </w:pPr>
    <w:r>
      <w:rPr>
        <w:noProof/>
      </w:rPr>
      <w:fldChar w:fldCharType="begin"/>
    </w:r>
    <w:r>
      <w:rPr>
        <w:noProof/>
      </w:rPr>
      <w:instrText xml:space="preserve"> FILENAME   \* MERGEFORMAT </w:instrText>
    </w:r>
    <w:r>
      <w:rPr>
        <w:noProof/>
      </w:rPr>
      <w:fldChar w:fldCharType="separate"/>
    </w:r>
    <w:r>
      <w:rPr>
        <w:noProof/>
      </w:rPr>
      <w:t>Métho Multi-Comorbidité 2020-02-11.docx</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2626BC"/>
    <w:multiLevelType w:val="multilevel"/>
    <w:tmpl w:val="F57AF8CE"/>
    <w:lvl w:ilvl="0">
      <w:start w:val="3"/>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0DB2959"/>
    <w:multiLevelType w:val="hybridMultilevel"/>
    <w:tmpl w:val="1B0E2B62"/>
    <w:lvl w:ilvl="0" w:tplc="0562EFC6">
      <w:start w:val="2"/>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A670608"/>
    <w:multiLevelType w:val="hybridMultilevel"/>
    <w:tmpl w:val="86806F18"/>
    <w:lvl w:ilvl="0" w:tplc="B1825D02">
      <w:start w:val="1"/>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E8A4702"/>
    <w:multiLevelType w:val="multilevel"/>
    <w:tmpl w:val="096E0D98"/>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1806A8C"/>
    <w:multiLevelType w:val="multilevel"/>
    <w:tmpl w:val="8958996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CA96EDD"/>
    <w:multiLevelType w:val="hybridMultilevel"/>
    <w:tmpl w:val="B9DA6CE2"/>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6" w15:restartNumberingAfterBreak="0">
    <w:nsid w:val="6DE94519"/>
    <w:multiLevelType w:val="hybridMultilevel"/>
    <w:tmpl w:val="CB10B098"/>
    <w:lvl w:ilvl="0" w:tplc="3C1EDEBE">
      <w:start w:val="1"/>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71DA79A3"/>
    <w:multiLevelType w:val="multilevel"/>
    <w:tmpl w:val="211EC5B4"/>
    <w:lvl w:ilvl="0">
      <w:start w:val="1"/>
      <w:numFmt w:val="decimal"/>
      <w:pStyle w:val="Titre2"/>
      <w:lvlText w:val="%1."/>
      <w:lvlJc w:val="left"/>
      <w:pPr>
        <w:ind w:left="360" w:hanging="360"/>
      </w:pPr>
      <w:rPr>
        <w:rFonts w:hint="default"/>
      </w:rPr>
    </w:lvl>
    <w:lvl w:ilvl="1">
      <w:start w:val="1"/>
      <w:numFmt w:val="decimal"/>
      <w:pStyle w:val="Titre3"/>
      <w:lvlText w:val="%1.%2."/>
      <w:lvlJc w:val="left"/>
      <w:pPr>
        <w:ind w:left="792" w:hanging="432"/>
      </w:pPr>
      <w:rPr>
        <w:rFonts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start w:val="1"/>
      <w:numFmt w:val="decimal"/>
      <w:pStyle w:val="Titre4"/>
      <w:lvlText w:val="%1.%2.%3"/>
      <w:lvlJc w:val="left"/>
      <w:pPr>
        <w:ind w:left="3198" w:hanging="504"/>
      </w:pPr>
      <w:rPr>
        <w:rFonts w:ascii="Calibri" w:hAnsi="Calibri" w:hint="default"/>
        <w:b/>
        <w:i w:val="0"/>
        <w:sz w:val="24"/>
      </w:rPr>
    </w:lvl>
    <w:lvl w:ilvl="3">
      <w:start w:val="1"/>
      <w:numFmt w:val="none"/>
      <w:lvlText w:val=""/>
      <w:lvlJc w:val="left"/>
      <w:pPr>
        <w:ind w:left="1728" w:hanging="648"/>
      </w:pPr>
      <w:rPr>
        <w:rFonts w:hint="default"/>
      </w:rPr>
    </w:lvl>
    <w:lvl w:ilvl="4">
      <w:start w:val="1"/>
      <w:numFmt w:val="none"/>
      <w:lvlText w:val=""/>
      <w:lvlJc w:val="left"/>
      <w:pPr>
        <w:ind w:left="2232" w:hanging="792"/>
      </w:pPr>
      <w:rPr>
        <w:rFonts w:hint="default"/>
      </w:rPr>
    </w:lvl>
    <w:lvl w:ilvl="5">
      <w:start w:val="1"/>
      <w:numFmt w:val="none"/>
      <w:lvlText w:val=""/>
      <w:lvlJc w:val="left"/>
      <w:pPr>
        <w:ind w:left="2736" w:hanging="936"/>
      </w:pPr>
      <w:rPr>
        <w:rFonts w:hint="default"/>
      </w:rPr>
    </w:lvl>
    <w:lvl w:ilvl="6">
      <w:start w:val="1"/>
      <w:numFmt w:val="none"/>
      <w:lvlText w:val=""/>
      <w:lvlJc w:val="left"/>
      <w:pPr>
        <w:ind w:left="3240" w:hanging="1080"/>
      </w:pPr>
      <w:rPr>
        <w:rFonts w:hint="default"/>
      </w:rPr>
    </w:lvl>
    <w:lvl w:ilvl="7">
      <w:start w:val="1"/>
      <w:numFmt w:val="none"/>
      <w:lvlText w:val=""/>
      <w:lvlJc w:val="left"/>
      <w:pPr>
        <w:ind w:left="3744" w:hanging="1224"/>
      </w:pPr>
      <w:rPr>
        <w:rFonts w:hint="default"/>
      </w:rPr>
    </w:lvl>
    <w:lvl w:ilvl="8">
      <w:start w:val="1"/>
      <w:numFmt w:val="none"/>
      <w:lvlText w:val=""/>
      <w:lvlJc w:val="left"/>
      <w:pPr>
        <w:ind w:left="4320" w:hanging="1440"/>
      </w:pPr>
      <w:rPr>
        <w:rFonts w:hint="default"/>
      </w:rPr>
    </w:lvl>
  </w:abstractNum>
  <w:abstractNum w:abstractNumId="8" w15:restartNumberingAfterBreak="0">
    <w:nsid w:val="76474B43"/>
    <w:multiLevelType w:val="hybridMultilevel"/>
    <w:tmpl w:val="01BE4BC0"/>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9" w15:restartNumberingAfterBreak="0">
    <w:nsid w:val="7D9C15EA"/>
    <w:multiLevelType w:val="hybridMultilevel"/>
    <w:tmpl w:val="F3C67BF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abstractNumId w:val="7"/>
  </w:num>
  <w:num w:numId="2">
    <w:abstractNumId w:val="7"/>
  </w:num>
  <w:num w:numId="3">
    <w:abstractNumId w:val="1"/>
  </w:num>
  <w:num w:numId="4">
    <w:abstractNumId w:val="7"/>
  </w:num>
  <w:num w:numId="5">
    <w:abstractNumId w:val="7"/>
  </w:num>
  <w:num w:numId="6">
    <w:abstractNumId w:val="2"/>
  </w:num>
  <w:num w:numId="7">
    <w:abstractNumId w:val="6"/>
  </w:num>
  <w:num w:numId="8">
    <w:abstractNumId w:val="3"/>
  </w:num>
  <w:num w:numId="9">
    <w:abstractNumId w:val="7"/>
  </w:num>
  <w:num w:numId="10">
    <w:abstractNumId w:val="7"/>
  </w:num>
  <w:num w:numId="11">
    <w:abstractNumId w:val="0"/>
  </w:num>
  <w:num w:numId="12">
    <w:abstractNumId w:val="7"/>
  </w:num>
  <w:num w:numId="13">
    <w:abstractNumId w:val="4"/>
  </w:num>
  <w:num w:numId="14">
    <w:abstractNumId w:val="9"/>
  </w:num>
  <w:num w:numId="15">
    <w:abstractNumId w:val="5"/>
  </w:num>
  <w:num w:numId="16">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ke Benigeri">
    <w15:presenceInfo w15:providerId="AD" w15:userId="S::mike.benigeri@inesss.qc.ca::b96d804a-6544-430a-aac8-514920780879"/>
  </w15:person>
  <w15:person w15:author="Ahmed Ghachem">
    <w15:presenceInfo w15:providerId="AD" w15:userId="S-1-5-21-1078081533-329068152-1801674531-1366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ocumentProtection w:edit="trackedChanges" w:enforcement="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vd5s0rxmvtz2wedzf35wsa3strev5dep5x2&quot;&gt;Indicateur Comorbidités&lt;record-ids&gt;&lt;item&gt;1&lt;/item&gt;&lt;item&gt;2&lt;/item&gt;&lt;item&gt;3&lt;/item&gt;&lt;item&gt;4&lt;/item&gt;&lt;item&gt;5&lt;/item&gt;&lt;item&gt;6&lt;/item&gt;&lt;item&gt;7&lt;/item&gt;&lt;item&gt;10&lt;/item&gt;&lt;item&gt;16&lt;/item&gt;&lt;item&gt;22&lt;/item&gt;&lt;item&gt;23&lt;/item&gt;&lt;item&gt;24&lt;/item&gt;&lt;item&gt;25&lt;/item&gt;&lt;item&gt;26&lt;/item&gt;&lt;item&gt;27&lt;/item&gt;&lt;item&gt;28&lt;/item&gt;&lt;item&gt;29&lt;/item&gt;&lt;item&gt;31&lt;/item&gt;&lt;item&gt;44&lt;/item&gt;&lt;item&gt;45&lt;/item&gt;&lt;/record-ids&gt;&lt;/item&gt;&lt;/Libraries&gt;"/>
  </w:docVars>
  <w:rsids>
    <w:rsidRoot w:val="00674CBF"/>
    <w:rsid w:val="0000181E"/>
    <w:rsid w:val="00010397"/>
    <w:rsid w:val="000125B7"/>
    <w:rsid w:val="00033BB7"/>
    <w:rsid w:val="0003704C"/>
    <w:rsid w:val="0005412D"/>
    <w:rsid w:val="00060888"/>
    <w:rsid w:val="00066B60"/>
    <w:rsid w:val="0007288B"/>
    <w:rsid w:val="00073517"/>
    <w:rsid w:val="000844EB"/>
    <w:rsid w:val="000926C6"/>
    <w:rsid w:val="00096BF6"/>
    <w:rsid w:val="000A7556"/>
    <w:rsid w:val="000B295D"/>
    <w:rsid w:val="000C2697"/>
    <w:rsid w:val="000C47F6"/>
    <w:rsid w:val="001016A6"/>
    <w:rsid w:val="0010645E"/>
    <w:rsid w:val="00112EAB"/>
    <w:rsid w:val="001153E2"/>
    <w:rsid w:val="00115D48"/>
    <w:rsid w:val="00115DCF"/>
    <w:rsid w:val="00117ECB"/>
    <w:rsid w:val="001260BA"/>
    <w:rsid w:val="0013044C"/>
    <w:rsid w:val="00137DE9"/>
    <w:rsid w:val="001636EA"/>
    <w:rsid w:val="00166169"/>
    <w:rsid w:val="00175C71"/>
    <w:rsid w:val="001C12AD"/>
    <w:rsid w:val="001C4254"/>
    <w:rsid w:val="001C72FF"/>
    <w:rsid w:val="001D0B9F"/>
    <w:rsid w:val="001D4354"/>
    <w:rsid w:val="001E725A"/>
    <w:rsid w:val="002020DF"/>
    <w:rsid w:val="00221300"/>
    <w:rsid w:val="00234E9D"/>
    <w:rsid w:val="002452FF"/>
    <w:rsid w:val="00254A7D"/>
    <w:rsid w:val="0026445C"/>
    <w:rsid w:val="0027309C"/>
    <w:rsid w:val="00287CE9"/>
    <w:rsid w:val="002A568C"/>
    <w:rsid w:val="002B693B"/>
    <w:rsid w:val="002D0E42"/>
    <w:rsid w:val="002E3ABB"/>
    <w:rsid w:val="003115DB"/>
    <w:rsid w:val="00324BCA"/>
    <w:rsid w:val="00346155"/>
    <w:rsid w:val="003626B4"/>
    <w:rsid w:val="003831F5"/>
    <w:rsid w:val="00385D0D"/>
    <w:rsid w:val="00394885"/>
    <w:rsid w:val="003B5015"/>
    <w:rsid w:val="003C420F"/>
    <w:rsid w:val="003E0F81"/>
    <w:rsid w:val="003E3F93"/>
    <w:rsid w:val="003F082B"/>
    <w:rsid w:val="003F366F"/>
    <w:rsid w:val="00404C0E"/>
    <w:rsid w:val="00411177"/>
    <w:rsid w:val="00414411"/>
    <w:rsid w:val="00417388"/>
    <w:rsid w:val="00424F3E"/>
    <w:rsid w:val="00432C96"/>
    <w:rsid w:val="004341B7"/>
    <w:rsid w:val="00442860"/>
    <w:rsid w:val="004603D8"/>
    <w:rsid w:val="00471C5A"/>
    <w:rsid w:val="00471F14"/>
    <w:rsid w:val="00476ECF"/>
    <w:rsid w:val="0049334A"/>
    <w:rsid w:val="004B6948"/>
    <w:rsid w:val="004F4C60"/>
    <w:rsid w:val="00500D4F"/>
    <w:rsid w:val="0050713B"/>
    <w:rsid w:val="00520100"/>
    <w:rsid w:val="00520972"/>
    <w:rsid w:val="00521211"/>
    <w:rsid w:val="0052382C"/>
    <w:rsid w:val="00526BD6"/>
    <w:rsid w:val="005679F3"/>
    <w:rsid w:val="005A22E5"/>
    <w:rsid w:val="005B19A1"/>
    <w:rsid w:val="005B6CB1"/>
    <w:rsid w:val="005C16A3"/>
    <w:rsid w:val="005D1BB6"/>
    <w:rsid w:val="00625510"/>
    <w:rsid w:val="00633F63"/>
    <w:rsid w:val="006602C3"/>
    <w:rsid w:val="0066531E"/>
    <w:rsid w:val="00674CBF"/>
    <w:rsid w:val="006808FA"/>
    <w:rsid w:val="006837DA"/>
    <w:rsid w:val="006A3B77"/>
    <w:rsid w:val="006D796D"/>
    <w:rsid w:val="006E07C1"/>
    <w:rsid w:val="006F6502"/>
    <w:rsid w:val="006F756F"/>
    <w:rsid w:val="00711455"/>
    <w:rsid w:val="00716401"/>
    <w:rsid w:val="00723C61"/>
    <w:rsid w:val="00741964"/>
    <w:rsid w:val="007632FB"/>
    <w:rsid w:val="00774710"/>
    <w:rsid w:val="007760E5"/>
    <w:rsid w:val="007B40AF"/>
    <w:rsid w:val="007E3674"/>
    <w:rsid w:val="007F0043"/>
    <w:rsid w:val="0080137E"/>
    <w:rsid w:val="0080543A"/>
    <w:rsid w:val="00812907"/>
    <w:rsid w:val="0084022E"/>
    <w:rsid w:val="00875ADA"/>
    <w:rsid w:val="008938DC"/>
    <w:rsid w:val="008966FF"/>
    <w:rsid w:val="00897534"/>
    <w:rsid w:val="008C2EF3"/>
    <w:rsid w:val="008C56B0"/>
    <w:rsid w:val="008D6D0F"/>
    <w:rsid w:val="00900752"/>
    <w:rsid w:val="00916DC4"/>
    <w:rsid w:val="009338EA"/>
    <w:rsid w:val="00952C69"/>
    <w:rsid w:val="009734FB"/>
    <w:rsid w:val="009902B6"/>
    <w:rsid w:val="009A42D1"/>
    <w:rsid w:val="009A5FB3"/>
    <w:rsid w:val="009B253D"/>
    <w:rsid w:val="009D0788"/>
    <w:rsid w:val="009D661B"/>
    <w:rsid w:val="009D7ACF"/>
    <w:rsid w:val="009E1DB8"/>
    <w:rsid w:val="009F0D9F"/>
    <w:rsid w:val="009F34E0"/>
    <w:rsid w:val="00A01E4A"/>
    <w:rsid w:val="00A042D8"/>
    <w:rsid w:val="00A05629"/>
    <w:rsid w:val="00A14128"/>
    <w:rsid w:val="00A170B2"/>
    <w:rsid w:val="00A30BF5"/>
    <w:rsid w:val="00A3536E"/>
    <w:rsid w:val="00A523E8"/>
    <w:rsid w:val="00A676FA"/>
    <w:rsid w:val="00A9484F"/>
    <w:rsid w:val="00A94D32"/>
    <w:rsid w:val="00AA16BC"/>
    <w:rsid w:val="00AA324A"/>
    <w:rsid w:val="00AD303B"/>
    <w:rsid w:val="00AE0B2F"/>
    <w:rsid w:val="00AE5A93"/>
    <w:rsid w:val="00AF0940"/>
    <w:rsid w:val="00AF238E"/>
    <w:rsid w:val="00B04A26"/>
    <w:rsid w:val="00B27A7B"/>
    <w:rsid w:val="00B3674F"/>
    <w:rsid w:val="00B621F2"/>
    <w:rsid w:val="00B70984"/>
    <w:rsid w:val="00B8477F"/>
    <w:rsid w:val="00BA7BD3"/>
    <w:rsid w:val="00BB3627"/>
    <w:rsid w:val="00BD03FF"/>
    <w:rsid w:val="00BE3A80"/>
    <w:rsid w:val="00BF3AE4"/>
    <w:rsid w:val="00BF6414"/>
    <w:rsid w:val="00BF669A"/>
    <w:rsid w:val="00C017B9"/>
    <w:rsid w:val="00C10CA3"/>
    <w:rsid w:val="00C13FC7"/>
    <w:rsid w:val="00C147E6"/>
    <w:rsid w:val="00C36162"/>
    <w:rsid w:val="00C80E60"/>
    <w:rsid w:val="00C9184B"/>
    <w:rsid w:val="00C93731"/>
    <w:rsid w:val="00C953B3"/>
    <w:rsid w:val="00CA14D6"/>
    <w:rsid w:val="00CA48E0"/>
    <w:rsid w:val="00D03941"/>
    <w:rsid w:val="00D06E8F"/>
    <w:rsid w:val="00D356F4"/>
    <w:rsid w:val="00D40FDF"/>
    <w:rsid w:val="00D43E6F"/>
    <w:rsid w:val="00D60498"/>
    <w:rsid w:val="00D66DC1"/>
    <w:rsid w:val="00D753FE"/>
    <w:rsid w:val="00D80D9F"/>
    <w:rsid w:val="00D87BEB"/>
    <w:rsid w:val="00DA435E"/>
    <w:rsid w:val="00DA4C50"/>
    <w:rsid w:val="00DC5B1A"/>
    <w:rsid w:val="00DF26C7"/>
    <w:rsid w:val="00DF2DF3"/>
    <w:rsid w:val="00E04B4A"/>
    <w:rsid w:val="00E2638E"/>
    <w:rsid w:val="00E26CA1"/>
    <w:rsid w:val="00E42C95"/>
    <w:rsid w:val="00E54BA7"/>
    <w:rsid w:val="00E655CE"/>
    <w:rsid w:val="00E66703"/>
    <w:rsid w:val="00E829CA"/>
    <w:rsid w:val="00E85EC0"/>
    <w:rsid w:val="00EA76C5"/>
    <w:rsid w:val="00F10AE9"/>
    <w:rsid w:val="00F112E7"/>
    <w:rsid w:val="00F26E9C"/>
    <w:rsid w:val="00F44AC7"/>
    <w:rsid w:val="00F44CBF"/>
    <w:rsid w:val="00F57240"/>
    <w:rsid w:val="00F62F6E"/>
    <w:rsid w:val="00F84460"/>
    <w:rsid w:val="00FB2C00"/>
    <w:rsid w:val="00FB2E22"/>
    <w:rsid w:val="00FD3EF1"/>
    <w:rsid w:val="00FD64D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FE2B4C4"/>
  <w15:chartTrackingRefBased/>
  <w15:docId w15:val="{BFFAB3B9-9508-47D5-A67A-C3782B889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D6D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21211"/>
    <w:pPr>
      <w:keepNext/>
      <w:keepLines/>
      <w:numPr>
        <w:numId w:val="1"/>
      </w:numPr>
      <w:spacing w:before="360" w:after="0" w:line="276" w:lineRule="auto"/>
      <w:jc w:val="both"/>
      <w:outlineLvl w:val="1"/>
    </w:pPr>
    <w:rPr>
      <w:rFonts w:eastAsiaTheme="majorEastAsia" w:cstheme="majorBidi"/>
      <w:b/>
      <w:bCs/>
      <w:noProof/>
      <w:color w:val="5B9BD5" w:themeColor="accent1"/>
      <w:sz w:val="28"/>
      <w:szCs w:val="28"/>
      <w:lang w:eastAsia="fr-CA"/>
    </w:rPr>
  </w:style>
  <w:style w:type="paragraph" w:styleId="Titre3">
    <w:name w:val="heading 3"/>
    <w:basedOn w:val="Normal"/>
    <w:next w:val="Normal"/>
    <w:link w:val="Titre3Car"/>
    <w:uiPriority w:val="9"/>
    <w:unhideWhenUsed/>
    <w:qFormat/>
    <w:rsid w:val="00521211"/>
    <w:pPr>
      <w:keepNext/>
      <w:keepLines/>
      <w:numPr>
        <w:ilvl w:val="1"/>
        <w:numId w:val="1"/>
      </w:numPr>
      <w:spacing w:before="360" w:after="0" w:line="276" w:lineRule="auto"/>
      <w:jc w:val="both"/>
      <w:outlineLvl w:val="2"/>
    </w:pPr>
    <w:rPr>
      <w:rFonts w:eastAsiaTheme="majorEastAsia" w:cstheme="majorBidi"/>
      <w:b/>
      <w:bCs/>
      <w:color w:val="5B9BD5" w:themeColor="accent1"/>
      <w:sz w:val="28"/>
      <w:szCs w:val="24"/>
    </w:rPr>
  </w:style>
  <w:style w:type="paragraph" w:styleId="Titre4">
    <w:name w:val="heading 4"/>
    <w:basedOn w:val="Titre3"/>
    <w:next w:val="Normal"/>
    <w:link w:val="Titre4Car"/>
    <w:uiPriority w:val="99"/>
    <w:unhideWhenUsed/>
    <w:qFormat/>
    <w:rsid w:val="00521211"/>
    <w:pPr>
      <w:numPr>
        <w:ilvl w:val="2"/>
      </w:numPr>
      <w:ind w:left="567" w:hanging="567"/>
      <w:jc w:val="left"/>
      <w:outlineLvl w:val="3"/>
    </w:pPr>
    <w:rPr>
      <w:rFonts w:eastAsiaTheme="minorEastAsia"/>
      <w:noProof/>
      <w:sz w:val="24"/>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74CBF"/>
    <w:pPr>
      <w:tabs>
        <w:tab w:val="center" w:pos="4320"/>
        <w:tab w:val="right" w:pos="8640"/>
      </w:tabs>
      <w:spacing w:after="0" w:line="240" w:lineRule="auto"/>
    </w:pPr>
  </w:style>
  <w:style w:type="character" w:customStyle="1" w:styleId="En-tteCar">
    <w:name w:val="En-tête Car"/>
    <w:basedOn w:val="Policepardfaut"/>
    <w:link w:val="En-tte"/>
    <w:uiPriority w:val="99"/>
    <w:rsid w:val="00674CBF"/>
  </w:style>
  <w:style w:type="paragraph" w:styleId="Pieddepage">
    <w:name w:val="footer"/>
    <w:basedOn w:val="Normal"/>
    <w:link w:val="PieddepageCar"/>
    <w:uiPriority w:val="99"/>
    <w:unhideWhenUsed/>
    <w:rsid w:val="00674CBF"/>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674CBF"/>
  </w:style>
  <w:style w:type="paragraph" w:customStyle="1" w:styleId="Copyrightcrdit">
    <w:name w:val="Copyright crédit"/>
    <w:basedOn w:val="Normal"/>
    <w:uiPriority w:val="1"/>
    <w:qFormat/>
    <w:rsid w:val="00521211"/>
    <w:pPr>
      <w:spacing w:after="0" w:line="276" w:lineRule="auto"/>
      <w:ind w:left="567"/>
    </w:pPr>
    <w:rPr>
      <w:rFonts w:ascii="Arial" w:eastAsia="Times New Roman" w:hAnsi="Arial" w:cs="Arial"/>
      <w:bCs/>
      <w:kern w:val="32"/>
      <w:sz w:val="20"/>
      <w:szCs w:val="32"/>
    </w:rPr>
  </w:style>
  <w:style w:type="character" w:customStyle="1" w:styleId="Titre2Car">
    <w:name w:val="Titre 2 Car"/>
    <w:basedOn w:val="Policepardfaut"/>
    <w:link w:val="Titre2"/>
    <w:uiPriority w:val="9"/>
    <w:rsid w:val="00521211"/>
    <w:rPr>
      <w:rFonts w:eastAsiaTheme="majorEastAsia" w:cstheme="majorBidi"/>
      <w:b/>
      <w:bCs/>
      <w:noProof/>
      <w:color w:val="5B9BD5" w:themeColor="accent1"/>
      <w:sz w:val="28"/>
      <w:szCs w:val="28"/>
      <w:lang w:eastAsia="fr-CA"/>
    </w:rPr>
  </w:style>
  <w:style w:type="character" w:customStyle="1" w:styleId="Titre3Car">
    <w:name w:val="Titre 3 Car"/>
    <w:basedOn w:val="Policepardfaut"/>
    <w:link w:val="Titre3"/>
    <w:uiPriority w:val="9"/>
    <w:rsid w:val="00521211"/>
    <w:rPr>
      <w:rFonts w:eastAsiaTheme="majorEastAsia" w:cstheme="majorBidi"/>
      <w:b/>
      <w:bCs/>
      <w:color w:val="5B9BD5" w:themeColor="accent1"/>
      <w:sz w:val="28"/>
      <w:szCs w:val="24"/>
    </w:rPr>
  </w:style>
  <w:style w:type="character" w:customStyle="1" w:styleId="Titre4Car">
    <w:name w:val="Titre 4 Car"/>
    <w:basedOn w:val="Policepardfaut"/>
    <w:link w:val="Titre4"/>
    <w:uiPriority w:val="99"/>
    <w:rsid w:val="00521211"/>
    <w:rPr>
      <w:rFonts w:eastAsiaTheme="minorEastAsia" w:cstheme="majorBidi"/>
      <w:b/>
      <w:bCs/>
      <w:noProof/>
      <w:color w:val="5B9BD5" w:themeColor="accent1"/>
      <w:sz w:val="24"/>
      <w:szCs w:val="24"/>
      <w:lang w:eastAsia="fr-CA"/>
    </w:rPr>
  </w:style>
  <w:style w:type="paragraph" w:styleId="Paragraphedeliste">
    <w:name w:val="List Paragraph"/>
    <w:basedOn w:val="Normal"/>
    <w:uiPriority w:val="34"/>
    <w:qFormat/>
    <w:rsid w:val="00D356F4"/>
    <w:pPr>
      <w:ind w:left="720"/>
      <w:contextualSpacing/>
    </w:pPr>
  </w:style>
  <w:style w:type="table" w:styleId="Grilledutableau">
    <w:name w:val="Table Grid"/>
    <w:basedOn w:val="TableauNormal"/>
    <w:uiPriority w:val="39"/>
    <w:rsid w:val="009A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B70984"/>
    <w:rPr>
      <w:sz w:val="16"/>
      <w:szCs w:val="16"/>
    </w:rPr>
  </w:style>
  <w:style w:type="paragraph" w:styleId="Commentaire">
    <w:name w:val="annotation text"/>
    <w:basedOn w:val="Normal"/>
    <w:link w:val="CommentaireCar"/>
    <w:uiPriority w:val="99"/>
    <w:semiHidden/>
    <w:unhideWhenUsed/>
    <w:rsid w:val="00B70984"/>
    <w:pPr>
      <w:spacing w:line="240" w:lineRule="auto"/>
    </w:pPr>
    <w:rPr>
      <w:sz w:val="20"/>
      <w:szCs w:val="20"/>
    </w:rPr>
  </w:style>
  <w:style w:type="character" w:customStyle="1" w:styleId="CommentaireCar">
    <w:name w:val="Commentaire Car"/>
    <w:basedOn w:val="Policepardfaut"/>
    <w:link w:val="Commentaire"/>
    <w:uiPriority w:val="99"/>
    <w:semiHidden/>
    <w:rsid w:val="00B70984"/>
    <w:rPr>
      <w:sz w:val="20"/>
      <w:szCs w:val="20"/>
    </w:rPr>
  </w:style>
  <w:style w:type="paragraph" w:styleId="Objetducommentaire">
    <w:name w:val="annotation subject"/>
    <w:basedOn w:val="Commentaire"/>
    <w:next w:val="Commentaire"/>
    <w:link w:val="ObjetducommentaireCar"/>
    <w:uiPriority w:val="99"/>
    <w:semiHidden/>
    <w:unhideWhenUsed/>
    <w:rsid w:val="00B70984"/>
    <w:rPr>
      <w:b/>
      <w:bCs/>
    </w:rPr>
  </w:style>
  <w:style w:type="character" w:customStyle="1" w:styleId="ObjetducommentaireCar">
    <w:name w:val="Objet du commentaire Car"/>
    <w:basedOn w:val="CommentaireCar"/>
    <w:link w:val="Objetducommentaire"/>
    <w:uiPriority w:val="99"/>
    <w:semiHidden/>
    <w:rsid w:val="00B70984"/>
    <w:rPr>
      <w:b/>
      <w:bCs/>
      <w:sz w:val="20"/>
      <w:szCs w:val="20"/>
    </w:rPr>
  </w:style>
  <w:style w:type="paragraph" w:styleId="Textedebulles">
    <w:name w:val="Balloon Text"/>
    <w:basedOn w:val="Normal"/>
    <w:link w:val="TextedebullesCar"/>
    <w:uiPriority w:val="99"/>
    <w:semiHidden/>
    <w:unhideWhenUsed/>
    <w:rsid w:val="00B7098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70984"/>
    <w:rPr>
      <w:rFonts w:ascii="Segoe UI" w:hAnsi="Segoe UI" w:cs="Segoe UI"/>
      <w:sz w:val="18"/>
      <w:szCs w:val="18"/>
    </w:rPr>
  </w:style>
  <w:style w:type="paragraph" w:customStyle="1" w:styleId="EndNoteBibliographyTitle">
    <w:name w:val="EndNote Bibliography Title"/>
    <w:basedOn w:val="Normal"/>
    <w:link w:val="EndNoteBibliographyTitleCar"/>
    <w:rsid w:val="001E725A"/>
    <w:pPr>
      <w:spacing w:after="0"/>
      <w:jc w:val="center"/>
    </w:pPr>
    <w:rPr>
      <w:rFonts w:ascii="Calibri" w:hAnsi="Calibri" w:cs="Calibri"/>
      <w:noProof/>
      <w:lang w:val="en-US"/>
    </w:rPr>
  </w:style>
  <w:style w:type="character" w:customStyle="1" w:styleId="EndNoteBibliographyTitleCar">
    <w:name w:val="EndNote Bibliography Title Car"/>
    <w:basedOn w:val="Policepardfaut"/>
    <w:link w:val="EndNoteBibliographyTitle"/>
    <w:rsid w:val="001E725A"/>
    <w:rPr>
      <w:rFonts w:ascii="Calibri" w:hAnsi="Calibri" w:cs="Calibri"/>
      <w:noProof/>
      <w:lang w:val="en-US"/>
    </w:rPr>
  </w:style>
  <w:style w:type="paragraph" w:customStyle="1" w:styleId="EndNoteBibliography">
    <w:name w:val="EndNote Bibliography"/>
    <w:basedOn w:val="Normal"/>
    <w:link w:val="EndNoteBibliographyCar"/>
    <w:rsid w:val="001E725A"/>
    <w:pPr>
      <w:spacing w:line="240" w:lineRule="auto"/>
      <w:jc w:val="both"/>
    </w:pPr>
    <w:rPr>
      <w:rFonts w:ascii="Calibri" w:hAnsi="Calibri" w:cs="Calibri"/>
      <w:noProof/>
      <w:lang w:val="en-US"/>
    </w:rPr>
  </w:style>
  <w:style w:type="character" w:customStyle="1" w:styleId="EndNoteBibliographyCar">
    <w:name w:val="EndNote Bibliography Car"/>
    <w:basedOn w:val="Policepardfaut"/>
    <w:link w:val="EndNoteBibliography"/>
    <w:rsid w:val="001E725A"/>
    <w:rPr>
      <w:rFonts w:ascii="Calibri" w:hAnsi="Calibri" w:cs="Calibri"/>
      <w:noProof/>
      <w:lang w:val="en-US"/>
    </w:rPr>
  </w:style>
  <w:style w:type="character" w:customStyle="1" w:styleId="Titre1Car">
    <w:name w:val="Titre 1 Car"/>
    <w:basedOn w:val="Policepardfaut"/>
    <w:link w:val="Titre1"/>
    <w:uiPriority w:val="9"/>
    <w:rsid w:val="008D6D0F"/>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8D6D0F"/>
    <w:pPr>
      <w:outlineLvl w:val="9"/>
    </w:pPr>
    <w:rPr>
      <w:lang w:eastAsia="fr-CA"/>
    </w:rPr>
  </w:style>
  <w:style w:type="paragraph" w:styleId="TM2">
    <w:name w:val="toc 2"/>
    <w:basedOn w:val="Normal"/>
    <w:next w:val="Normal"/>
    <w:autoRedefine/>
    <w:uiPriority w:val="39"/>
    <w:unhideWhenUsed/>
    <w:rsid w:val="008D6D0F"/>
    <w:pPr>
      <w:spacing w:after="100"/>
      <w:ind w:left="220"/>
    </w:pPr>
  </w:style>
  <w:style w:type="paragraph" w:styleId="TM3">
    <w:name w:val="toc 3"/>
    <w:basedOn w:val="Normal"/>
    <w:next w:val="Normal"/>
    <w:autoRedefine/>
    <w:uiPriority w:val="39"/>
    <w:unhideWhenUsed/>
    <w:rsid w:val="008D6D0F"/>
    <w:pPr>
      <w:spacing w:after="100"/>
      <w:ind w:left="440"/>
    </w:pPr>
  </w:style>
  <w:style w:type="character" w:styleId="Lienhypertexte">
    <w:name w:val="Hyperlink"/>
    <w:basedOn w:val="Policepardfaut"/>
    <w:uiPriority w:val="99"/>
    <w:unhideWhenUsed/>
    <w:rsid w:val="008D6D0F"/>
    <w:rPr>
      <w:color w:val="0563C1" w:themeColor="hyperlink"/>
      <w:u w:val="single"/>
    </w:rPr>
  </w:style>
  <w:style w:type="paragraph" w:styleId="Titre">
    <w:name w:val="Title"/>
    <w:basedOn w:val="Normal"/>
    <w:next w:val="Normal"/>
    <w:link w:val="TitreCar"/>
    <w:uiPriority w:val="10"/>
    <w:qFormat/>
    <w:rsid w:val="00417388"/>
    <w:pPr>
      <w:spacing w:before="4536" w:after="300" w:line="240" w:lineRule="auto"/>
      <w:contextualSpacing/>
      <w:jc w:val="center"/>
    </w:pPr>
    <w:rPr>
      <w:rFonts w:eastAsiaTheme="majorEastAsia" w:cstheme="majorBidi"/>
      <w:b/>
      <w:noProof/>
      <w:color w:val="5B9BD5" w:themeColor="accent1"/>
      <w:spacing w:val="5"/>
      <w:kern w:val="28"/>
      <w:sz w:val="36"/>
      <w:szCs w:val="36"/>
      <w:lang w:eastAsia="fr-CA"/>
    </w:rPr>
  </w:style>
  <w:style w:type="character" w:customStyle="1" w:styleId="TitreCar">
    <w:name w:val="Titre Car"/>
    <w:basedOn w:val="Policepardfaut"/>
    <w:link w:val="Titre"/>
    <w:uiPriority w:val="10"/>
    <w:rsid w:val="00417388"/>
    <w:rPr>
      <w:rFonts w:eastAsiaTheme="majorEastAsia" w:cstheme="majorBidi"/>
      <w:b/>
      <w:noProof/>
      <w:color w:val="5B9BD5" w:themeColor="accent1"/>
      <w:spacing w:val="5"/>
      <w:kern w:val="28"/>
      <w:sz w:val="36"/>
      <w:szCs w:val="36"/>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916995">
      <w:bodyDiv w:val="1"/>
      <w:marLeft w:val="0"/>
      <w:marRight w:val="0"/>
      <w:marTop w:val="0"/>
      <w:marBottom w:val="0"/>
      <w:divBdr>
        <w:top w:val="none" w:sz="0" w:space="0" w:color="auto"/>
        <w:left w:val="none" w:sz="0" w:space="0" w:color="auto"/>
        <w:bottom w:val="none" w:sz="0" w:space="0" w:color="auto"/>
        <w:right w:val="none" w:sz="0" w:space="0" w:color="auto"/>
      </w:divBdr>
    </w:div>
    <w:div w:id="660740014">
      <w:bodyDiv w:val="1"/>
      <w:marLeft w:val="0"/>
      <w:marRight w:val="0"/>
      <w:marTop w:val="0"/>
      <w:marBottom w:val="0"/>
      <w:divBdr>
        <w:top w:val="none" w:sz="0" w:space="0" w:color="auto"/>
        <w:left w:val="none" w:sz="0" w:space="0" w:color="auto"/>
        <w:bottom w:val="none" w:sz="0" w:space="0" w:color="auto"/>
        <w:right w:val="none" w:sz="0" w:space="0" w:color="auto"/>
      </w:divBdr>
    </w:div>
    <w:div w:id="832137642">
      <w:bodyDiv w:val="1"/>
      <w:marLeft w:val="0"/>
      <w:marRight w:val="0"/>
      <w:marTop w:val="0"/>
      <w:marBottom w:val="0"/>
      <w:divBdr>
        <w:top w:val="none" w:sz="0" w:space="0" w:color="auto"/>
        <w:left w:val="none" w:sz="0" w:space="0" w:color="auto"/>
        <w:bottom w:val="none" w:sz="0" w:space="0" w:color="auto"/>
        <w:right w:val="none" w:sz="0" w:space="0" w:color="auto"/>
      </w:divBdr>
    </w:div>
    <w:div w:id="1441533140">
      <w:bodyDiv w:val="1"/>
      <w:marLeft w:val="0"/>
      <w:marRight w:val="0"/>
      <w:marTop w:val="0"/>
      <w:marBottom w:val="0"/>
      <w:divBdr>
        <w:top w:val="none" w:sz="0" w:space="0" w:color="auto"/>
        <w:left w:val="none" w:sz="0" w:space="0" w:color="auto"/>
        <w:bottom w:val="none" w:sz="0" w:space="0" w:color="auto"/>
        <w:right w:val="none" w:sz="0" w:space="0" w:color="auto"/>
      </w:divBdr>
    </w:div>
    <w:div w:id="1493180553">
      <w:bodyDiv w:val="1"/>
      <w:marLeft w:val="0"/>
      <w:marRight w:val="0"/>
      <w:marTop w:val="0"/>
      <w:marBottom w:val="0"/>
      <w:divBdr>
        <w:top w:val="none" w:sz="0" w:space="0" w:color="auto"/>
        <w:left w:val="none" w:sz="0" w:space="0" w:color="auto"/>
        <w:bottom w:val="none" w:sz="0" w:space="0" w:color="auto"/>
        <w:right w:val="none" w:sz="0" w:space="0" w:color="auto"/>
      </w:divBdr>
    </w:div>
    <w:div w:id="181144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inspq.qc.ca/pdf/publications/1059_HypertensionArterielle.pdf" TargetMode="External"/><Relationship Id="rId1" Type="http://schemas.openxmlformats.org/officeDocument/2006/relationships/hyperlink" Target="https://www.inspq.qc.ca/pdf/publications/1059_HypertensionArterielle.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onlinecjc.ca/article/S0828-282X(16)30169-6/fulltext"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onlinelibrary.wiley.com/doi/epdf/10.1002/osp4.45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openxmlformats.org/officeDocument/2006/relationships/image" Target="media/image1.jpeg"/><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85EAB-C8B5-4627-A09C-7A69B6DA5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7194</TotalTime>
  <Pages>17</Pages>
  <Words>7582</Words>
  <Characters>41705</Characters>
  <Application>Microsoft Office Word</Application>
  <DocSecurity>0</DocSecurity>
  <Lines>347</Lines>
  <Paragraphs>98</Paragraphs>
  <ScaleCrop>false</ScaleCrop>
  <HeadingPairs>
    <vt:vector size="2" baseType="variant">
      <vt:variant>
        <vt:lpstr>Titre</vt:lpstr>
      </vt:variant>
      <vt:variant>
        <vt:i4>1</vt:i4>
      </vt:variant>
    </vt:vector>
  </HeadingPairs>
  <TitlesOfParts>
    <vt:vector size="1" baseType="lpstr">
      <vt:lpstr/>
    </vt:vector>
  </TitlesOfParts>
  <Company>RAMQ</Company>
  <LinksUpToDate>false</LinksUpToDate>
  <CharactersWithSpaces>49189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Ghachem</dc:creator>
  <cp:keywords/>
  <dc:description/>
  <cp:lastModifiedBy>Ahmed Ghachem</cp:lastModifiedBy>
  <cp:revision>12</cp:revision>
  <cp:lastPrinted>2020-02-12T19:26:00Z</cp:lastPrinted>
  <dcterms:created xsi:type="dcterms:W3CDTF">2021-01-12T19:46:00Z</dcterms:created>
  <dcterms:modified xsi:type="dcterms:W3CDTF">2021-01-19T19:49:00Z</dcterms:modified>
</cp:coreProperties>
</file>